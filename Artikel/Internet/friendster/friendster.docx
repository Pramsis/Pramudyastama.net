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36" w:rsidRPr="004C6036" w:rsidRDefault="004C6036" w:rsidP="004C6036">
      <w:pPr>
        <w:shd w:val="clear" w:color="auto" w:fill="FFFFFF"/>
        <w:spacing w:line="360" w:lineRule="atLeast"/>
        <w:jc w:val="center"/>
        <w:rPr>
          <w:ins w:id="0" w:author="Unknown"/>
          <w:rFonts w:ascii="Arial" w:eastAsia="Times New Roman" w:hAnsi="Arial" w:cs="Arial"/>
          <w:color w:val="444444"/>
          <w:sz w:val="21"/>
          <w:szCs w:val="21"/>
        </w:rPr>
      </w:pPr>
      <w:ins w:id="1" w:author="Unknown">
        <w:r w:rsidRPr="004C6036">
          <w:rPr>
            <w:rFonts w:ascii="Arial" w:eastAsia="Times New Roman" w:hAnsi="Arial" w:cs="Arial"/>
            <w:color w:val="444444"/>
            <w:sz w:val="21"/>
            <w:szCs w:val="21"/>
            <w:bdr w:val="none" w:sz="0" w:space="0" w:color="auto" w:frame="1"/>
          </w:rPr>
          <w:br/>
        </w:r>
      </w:ins>
    </w:p>
    <w:p w:rsidR="004C6036" w:rsidRPr="004C6036" w:rsidRDefault="004C6036" w:rsidP="004C6036">
      <w:pPr>
        <w:numPr>
          <w:ilvl w:val="0"/>
          <w:numId w:val="1"/>
        </w:numPr>
        <w:pBdr>
          <w:bottom w:val="single" w:sz="6" w:space="11" w:color="F3F3F3"/>
        </w:pBdr>
        <w:shd w:val="clear" w:color="auto" w:fill="FFFFFF"/>
        <w:spacing w:before="100" w:beforeAutospacing="1" w:after="100" w:afterAutospacing="1" w:line="360" w:lineRule="atLeast"/>
        <w:rPr>
          <w:ins w:id="2" w:author="Unknown"/>
          <w:rFonts w:ascii="Arial" w:eastAsia="Times New Roman" w:hAnsi="Arial" w:cs="Arial"/>
          <w:color w:val="444444"/>
          <w:sz w:val="21"/>
          <w:szCs w:val="21"/>
        </w:rPr>
      </w:pPr>
      <w:ins w:id="3"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"http://www.liputan6.com/"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444444"/>
            <w:sz w:val="21"/>
            <w:u w:val="single"/>
          </w:rPr>
          <w:t>Home</w:t>
        </w:r>
        <w:r w:rsidRPr="004C6036">
          <w:rPr>
            <w:rFonts w:ascii="Arial" w:eastAsia="Times New Roman" w:hAnsi="Arial" w:cs="Arial"/>
            <w:color w:val="444444"/>
            <w:sz w:val="21"/>
            <w:szCs w:val="21"/>
          </w:rPr>
          <w:fldChar w:fldCharType="end"/>
        </w:r>
      </w:ins>
    </w:p>
    <w:p w:rsidR="004C6036" w:rsidRPr="004C6036" w:rsidRDefault="004C6036" w:rsidP="004C6036">
      <w:pPr>
        <w:numPr>
          <w:ilvl w:val="0"/>
          <w:numId w:val="1"/>
        </w:numPr>
        <w:pBdr>
          <w:bottom w:val="single" w:sz="6" w:space="11" w:color="F3F3F3"/>
        </w:pBdr>
        <w:shd w:val="clear" w:color="auto" w:fill="FFFFFF"/>
        <w:spacing w:before="100" w:beforeAutospacing="1" w:after="100" w:afterAutospacing="1" w:line="360" w:lineRule="atLeast"/>
        <w:rPr>
          <w:ins w:id="4" w:author="Unknown"/>
          <w:rFonts w:ascii="Arial" w:eastAsia="Times New Roman" w:hAnsi="Arial" w:cs="Arial"/>
          <w:color w:val="444444"/>
          <w:sz w:val="21"/>
          <w:szCs w:val="21"/>
        </w:rPr>
      </w:pPr>
      <w:ins w:id="5"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"http://tekno.liputan6.com/"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444444"/>
            <w:sz w:val="21"/>
            <w:u w:val="single"/>
          </w:rPr>
          <w:t>Tekno</w:t>
        </w:r>
        <w:r w:rsidRPr="004C6036">
          <w:rPr>
            <w:rFonts w:ascii="Arial" w:eastAsia="Times New Roman" w:hAnsi="Arial" w:cs="Arial"/>
            <w:color w:val="444444"/>
            <w:sz w:val="21"/>
            <w:szCs w:val="21"/>
          </w:rPr>
          <w:fldChar w:fldCharType="end"/>
        </w:r>
      </w:ins>
    </w:p>
    <w:p w:rsidR="004C6036" w:rsidRPr="004C6036" w:rsidRDefault="004C6036" w:rsidP="004C6036">
      <w:pPr>
        <w:numPr>
          <w:ilvl w:val="0"/>
          <w:numId w:val="1"/>
        </w:numPr>
        <w:pBdr>
          <w:bottom w:val="single" w:sz="6" w:space="11" w:color="F3F3F3"/>
        </w:pBdr>
        <w:shd w:val="clear" w:color="auto" w:fill="FFFFFF"/>
        <w:spacing w:before="100" w:beforeAutospacing="1" w:after="100" w:afterAutospacing="1" w:line="360" w:lineRule="atLeast"/>
        <w:rPr>
          <w:ins w:id="6" w:author="Unknown"/>
          <w:rFonts w:ascii="Arial" w:eastAsia="Times New Roman" w:hAnsi="Arial" w:cs="Arial"/>
          <w:color w:val="444444"/>
          <w:sz w:val="21"/>
          <w:szCs w:val="21"/>
        </w:rPr>
      </w:pPr>
      <w:ins w:id="7"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"http://tekno.liputan6.com/kategori/internet"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444444"/>
            <w:sz w:val="21"/>
            <w:u w:val="single"/>
          </w:rPr>
          <w:t>Internet</w:t>
        </w:r>
        <w:r w:rsidRPr="004C6036">
          <w:rPr>
            <w:rFonts w:ascii="Arial" w:eastAsia="Times New Roman" w:hAnsi="Arial" w:cs="Arial"/>
            <w:color w:val="444444"/>
            <w:sz w:val="21"/>
            <w:szCs w:val="21"/>
          </w:rPr>
          <w:fldChar w:fldCharType="end"/>
        </w:r>
      </w:ins>
    </w:p>
    <w:p w:rsidR="004C6036" w:rsidRPr="004C6036" w:rsidRDefault="004C6036" w:rsidP="004C6036">
      <w:pPr>
        <w:shd w:val="clear" w:color="auto" w:fill="FFFFFF"/>
        <w:spacing w:before="225" w:after="225" w:line="240" w:lineRule="auto"/>
        <w:outlineLvl w:val="0"/>
        <w:rPr>
          <w:ins w:id="8" w:author="Unknown"/>
          <w:rFonts w:ascii="Arial" w:eastAsia="Times New Roman" w:hAnsi="Arial" w:cs="Arial"/>
          <w:color w:val="4A4A4A"/>
          <w:kern w:val="36"/>
          <w:sz w:val="45"/>
          <w:szCs w:val="45"/>
        </w:rPr>
      </w:pPr>
      <w:ins w:id="9" w:author="Unknown">
        <w:r w:rsidRPr="004C6036">
          <w:rPr>
            <w:rFonts w:ascii="Arial" w:eastAsia="Times New Roman" w:hAnsi="Arial" w:cs="Arial"/>
            <w:color w:val="4A4A4A"/>
            <w:kern w:val="36"/>
            <w:sz w:val="45"/>
            <w:szCs w:val="45"/>
          </w:rPr>
          <w:t>Friendster, Situs Pertemanan Incaran Google</w:t>
        </w:r>
      </w:ins>
    </w:p>
    <w:p w:rsidR="004C6036" w:rsidRPr="004C6036" w:rsidRDefault="004C6036" w:rsidP="004C6036">
      <w:pPr>
        <w:shd w:val="clear" w:color="auto" w:fill="FFFFFF"/>
        <w:spacing w:after="0" w:line="240" w:lineRule="auto"/>
        <w:rPr>
          <w:ins w:id="10" w:author="Unknown"/>
          <w:rFonts w:ascii="Arial" w:eastAsia="Times New Roman" w:hAnsi="Arial" w:cs="Arial"/>
          <w:color w:val="999999"/>
          <w:sz w:val="20"/>
          <w:szCs w:val="20"/>
        </w:rPr>
      </w:pPr>
      <w:ins w:id="11" w:author="Unknown">
        <w:r w:rsidRPr="004C6036">
          <w:rPr>
            <w:rFonts w:ascii="Arial" w:eastAsia="Times New Roman" w:hAnsi="Arial" w:cs="Arial"/>
            <w:color w:val="999999"/>
            <w:sz w:val="20"/>
            <w:szCs w:val="20"/>
          </w:rPr>
          <w:t>By</w:t>
        </w:r>
        <w:r w:rsidRPr="004C6036">
          <w:rPr>
            <w:rFonts w:ascii="Arial" w:eastAsia="Times New Roman" w:hAnsi="Arial" w:cs="Arial"/>
            <w:color w:val="999999"/>
            <w:sz w:val="20"/>
          </w:rPr>
          <w:t> </w:t>
        </w:r>
        <w:r w:rsidRPr="004C6036">
          <w:rPr>
            <w:rFonts w:ascii="Arial" w:eastAsia="Times New Roman" w:hAnsi="Arial" w:cs="Arial"/>
            <w:color w:val="999999"/>
            <w:sz w:val="20"/>
            <w:szCs w:val="20"/>
          </w:rPr>
          <w:fldChar w:fldCharType="begin"/>
        </w:r>
        <w:r w:rsidRPr="004C6036">
          <w:rPr>
            <w:rFonts w:ascii="Arial" w:eastAsia="Times New Roman" w:hAnsi="Arial" w:cs="Arial"/>
            <w:color w:val="999999"/>
            <w:sz w:val="20"/>
            <w:szCs w:val="20"/>
          </w:rPr>
          <w:instrText xml:space="preserve"> HYPERLINK "http://me.liputan6.com/iskandar" </w:instrText>
        </w:r>
        <w:r w:rsidRPr="004C6036">
          <w:rPr>
            <w:rFonts w:ascii="Arial" w:eastAsia="Times New Roman" w:hAnsi="Arial" w:cs="Arial"/>
            <w:color w:val="999999"/>
            <w:sz w:val="20"/>
            <w:szCs w:val="20"/>
          </w:rPr>
          <w:fldChar w:fldCharType="separate"/>
        </w:r>
        <w:r w:rsidRPr="004C6036">
          <w:rPr>
            <w:rFonts w:ascii="Arial" w:eastAsia="Times New Roman" w:hAnsi="Arial" w:cs="Arial"/>
            <w:color w:val="FF5722"/>
            <w:sz w:val="20"/>
          </w:rPr>
          <w:t>Iskandar</w:t>
        </w:r>
        <w:r w:rsidRPr="004C6036">
          <w:rPr>
            <w:rFonts w:ascii="Arial" w:eastAsia="Times New Roman" w:hAnsi="Arial" w:cs="Arial"/>
            <w:color w:val="999999"/>
            <w:sz w:val="20"/>
            <w:szCs w:val="20"/>
          </w:rPr>
          <w:fldChar w:fldCharType="end"/>
        </w:r>
      </w:ins>
    </w:p>
    <w:p w:rsidR="004C6036" w:rsidRPr="004C6036" w:rsidRDefault="004C6036" w:rsidP="004C6036">
      <w:pPr>
        <w:shd w:val="clear" w:color="auto" w:fill="FFFFFF"/>
        <w:spacing w:after="150" w:line="240" w:lineRule="auto"/>
        <w:ind w:left="120"/>
        <w:rPr>
          <w:ins w:id="12" w:author="Unknown"/>
          <w:rFonts w:ascii="Arial" w:eastAsia="Times New Roman" w:hAnsi="Arial" w:cs="Arial"/>
          <w:color w:val="999999"/>
          <w:sz w:val="20"/>
          <w:szCs w:val="20"/>
        </w:rPr>
      </w:pPr>
      <w:ins w:id="13" w:author="Unknown">
        <w:r w:rsidRPr="004C6036">
          <w:rPr>
            <w:rFonts w:ascii="Arial" w:eastAsia="Times New Roman" w:hAnsi="Arial" w:cs="Arial"/>
            <w:color w:val="999999"/>
            <w:sz w:val="20"/>
            <w:szCs w:val="20"/>
          </w:rPr>
          <w:t>on 16 Mar 2016 at 13:20 WIB</w:t>
        </w:r>
      </w:ins>
    </w:p>
    <w:p w:rsidR="004C6036" w:rsidRPr="004C6036" w:rsidRDefault="004C6036" w:rsidP="004C6036">
      <w:pPr>
        <w:shd w:val="clear" w:color="auto" w:fill="FFFFFF"/>
        <w:spacing w:after="0" w:line="240" w:lineRule="auto"/>
        <w:jc w:val="center"/>
        <w:rPr>
          <w:ins w:id="14" w:author="Unknown"/>
          <w:rFonts w:ascii="Arial" w:eastAsia="Times New Roman" w:hAnsi="Arial" w:cs="Arial"/>
          <w:color w:val="444444"/>
          <w:sz w:val="21"/>
          <w:szCs w:val="21"/>
        </w:rPr>
      </w:pPr>
      <w:ins w:id="15" w:author="Unknown">
        <w:r w:rsidRPr="004C6036">
          <w:rPr>
            <w:rFonts w:ascii="Arial" w:eastAsia="Times New Roman" w:hAnsi="Arial" w:cs="Arial"/>
            <w:color w:val="000000"/>
            <w:sz w:val="38"/>
          </w:rPr>
          <w:t>15</w:t>
        </w:r>
        <w:r w:rsidRPr="004C6036">
          <w:rPr>
            <w:rFonts w:ascii="Arial" w:eastAsia="Times New Roman" w:hAnsi="Arial" w:cs="Arial"/>
            <w:color w:val="000000"/>
            <w:sz w:val="21"/>
          </w:rPr>
          <w:t>Shares</w:t>
        </w:r>
      </w:ins>
    </w:p>
    <w:p w:rsidR="004C6036" w:rsidRPr="004C6036" w:rsidRDefault="004C6036" w:rsidP="004C6036">
      <w:pPr>
        <w:shd w:val="clear" w:color="auto" w:fill="FFFFFF"/>
        <w:spacing w:after="0" w:line="240" w:lineRule="auto"/>
        <w:rPr>
          <w:ins w:id="16" w:author="Unknown"/>
          <w:rFonts w:ascii="Arial" w:eastAsia="Times New Roman" w:hAnsi="Arial" w:cs="Arial"/>
          <w:color w:val="000000"/>
          <w:sz w:val="59"/>
          <w:szCs w:val="59"/>
        </w:rPr>
      </w:pPr>
      <w:ins w:id="17" w:author="Unknown">
        <w:r w:rsidRPr="004C6036">
          <w:rPr>
            <w:rFonts w:ascii="Arial" w:eastAsia="Times New Roman" w:hAnsi="Arial" w:cs="Arial"/>
            <w:color w:val="000000"/>
            <w:sz w:val="59"/>
            <w:szCs w:val="59"/>
          </w:rPr>
          <w:t>/</w:t>
        </w:r>
      </w:ins>
    </w:p>
    <w:p w:rsidR="004C6036" w:rsidRPr="004C6036" w:rsidRDefault="004C6036" w:rsidP="004C6036">
      <w:pPr>
        <w:numPr>
          <w:ilvl w:val="0"/>
          <w:numId w:val="2"/>
        </w:numPr>
        <w:shd w:val="clear" w:color="auto" w:fill="FFFFFF"/>
        <w:spacing w:beforeAutospacing="1" w:after="0" w:afterAutospacing="1" w:line="240" w:lineRule="auto"/>
        <w:ind w:left="0"/>
        <w:rPr>
          <w:ins w:id="18" w:author="Unknown"/>
          <w:rFonts w:ascii="Arial" w:eastAsia="Times New Roman" w:hAnsi="Arial" w:cs="Arial"/>
          <w:color w:val="444444"/>
          <w:sz w:val="21"/>
          <w:szCs w:val="21"/>
        </w:rPr>
      </w:pPr>
      <w:ins w:id="19"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"https://www.facebook.com/sharer/sharer.php?u=http://tekno.liputan6.com/read/2460025/friendster-situs-pertemanan-incaran-google"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FFFFFF"/>
            <w:sz w:val="17"/>
            <w:u w:val="single"/>
          </w:rPr>
          <w:t>Facebook</w:t>
        </w:r>
        <w:r w:rsidRPr="004C6036">
          <w:rPr>
            <w:rFonts w:ascii="Arial" w:eastAsia="Times New Roman" w:hAnsi="Arial" w:cs="Arial"/>
            <w:color w:val="444444"/>
            <w:sz w:val="21"/>
            <w:szCs w:val="21"/>
          </w:rPr>
          <w:fldChar w:fldCharType="end"/>
        </w:r>
      </w:ins>
    </w:p>
    <w:p w:rsidR="004C6036" w:rsidRPr="004C6036" w:rsidRDefault="004C6036" w:rsidP="004C6036">
      <w:pPr>
        <w:numPr>
          <w:ilvl w:val="0"/>
          <w:numId w:val="2"/>
        </w:numPr>
        <w:shd w:val="clear" w:color="auto" w:fill="FFFFFF"/>
        <w:spacing w:beforeAutospacing="1" w:after="0" w:afterAutospacing="1" w:line="240" w:lineRule="auto"/>
        <w:ind w:left="0"/>
        <w:rPr>
          <w:ins w:id="20" w:author="Unknown"/>
          <w:rFonts w:ascii="Arial" w:eastAsia="Times New Roman" w:hAnsi="Arial" w:cs="Arial"/>
          <w:color w:val="444444"/>
          <w:sz w:val="21"/>
          <w:szCs w:val="21"/>
        </w:rPr>
      </w:pPr>
      <w:ins w:id="21"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"https://twitter.com/home?status=http://tekno.liputan6.com/read/2460025/friendster-situs-pertemanan-incaran-google"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FFFFFF"/>
            <w:sz w:val="17"/>
            <w:u w:val="single"/>
          </w:rPr>
          <w:t>Twitter</w:t>
        </w:r>
        <w:r w:rsidRPr="004C6036">
          <w:rPr>
            <w:rFonts w:ascii="Arial" w:eastAsia="Times New Roman" w:hAnsi="Arial" w:cs="Arial"/>
            <w:color w:val="444444"/>
            <w:sz w:val="21"/>
            <w:szCs w:val="21"/>
          </w:rPr>
          <w:fldChar w:fldCharType="end"/>
        </w:r>
      </w:ins>
    </w:p>
    <w:p w:rsidR="004C6036" w:rsidRPr="004C6036" w:rsidRDefault="004C6036" w:rsidP="004C6036">
      <w:pPr>
        <w:numPr>
          <w:ilvl w:val="0"/>
          <w:numId w:val="2"/>
        </w:numPr>
        <w:shd w:val="clear" w:color="auto" w:fill="FFFFFF"/>
        <w:spacing w:beforeAutospacing="1" w:after="0" w:afterAutospacing="1" w:line="240" w:lineRule="auto"/>
        <w:ind w:left="0"/>
        <w:rPr>
          <w:ins w:id="22" w:author="Unknown"/>
          <w:rFonts w:ascii="Arial" w:eastAsia="Times New Roman" w:hAnsi="Arial" w:cs="Arial"/>
          <w:color w:val="444444"/>
          <w:sz w:val="21"/>
          <w:szCs w:val="21"/>
        </w:rPr>
      </w:pPr>
      <w:ins w:id="23"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"https://plus.google.com/share?url=http://tekno.liputan6.com/read/2460025/friendster-situs-pertemanan-incaran-google"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FFFFFF"/>
            <w:sz w:val="17"/>
            <w:u w:val="single"/>
          </w:rPr>
          <w:t>Google+</w:t>
        </w:r>
        <w:r w:rsidRPr="004C6036">
          <w:rPr>
            <w:rFonts w:ascii="Arial" w:eastAsia="Times New Roman" w:hAnsi="Arial" w:cs="Arial"/>
            <w:color w:val="444444"/>
            <w:sz w:val="21"/>
            <w:szCs w:val="21"/>
          </w:rPr>
          <w:fldChar w:fldCharType="end"/>
        </w:r>
      </w:ins>
    </w:p>
    <w:p w:rsidR="004C6036" w:rsidRPr="004C6036" w:rsidRDefault="004C6036" w:rsidP="004C6036">
      <w:pPr>
        <w:numPr>
          <w:ilvl w:val="0"/>
          <w:numId w:val="2"/>
        </w:numPr>
        <w:shd w:val="clear" w:color="auto" w:fill="FFFFFF"/>
        <w:spacing w:beforeAutospacing="1" w:after="0" w:afterAutospacing="1" w:line="240" w:lineRule="auto"/>
        <w:ind w:left="0"/>
        <w:rPr>
          <w:ins w:id="24" w:author="Unknown"/>
          <w:rFonts w:ascii="Arial" w:eastAsia="Times New Roman" w:hAnsi="Arial" w:cs="Arial"/>
          <w:color w:val="444444"/>
          <w:sz w:val="21"/>
          <w:szCs w:val="21"/>
        </w:rPr>
      </w:pPr>
      <w:ins w:id="25"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"mailto:?to=&amp;subject=%5BLIPUTAN6%5D%20Friendster%2C%20Situs%20Pertemanan%20Incaran%20Google&amp;body=http%3A%2F%2Ftekno.liputan6.com%2Fread%2F2460025%2Ffriendster-situs-pertemanan-incaran-google"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FFFFFF"/>
            <w:sz w:val="17"/>
            <w:u w:val="single"/>
          </w:rPr>
          <w:t>Email</w:t>
        </w:r>
        <w:r w:rsidRPr="004C6036">
          <w:rPr>
            <w:rFonts w:ascii="Arial" w:eastAsia="Times New Roman" w:hAnsi="Arial" w:cs="Arial"/>
            <w:color w:val="444444"/>
            <w:sz w:val="21"/>
            <w:szCs w:val="21"/>
          </w:rPr>
          <w:fldChar w:fldCharType="end"/>
        </w:r>
      </w:ins>
    </w:p>
    <w:p w:rsidR="004C6036" w:rsidRPr="004C6036" w:rsidRDefault="004C6036" w:rsidP="004C6036">
      <w:pPr>
        <w:numPr>
          <w:ilvl w:val="0"/>
          <w:numId w:val="2"/>
        </w:numPr>
        <w:shd w:val="clear" w:color="auto" w:fill="FFFFFF"/>
        <w:spacing w:beforeAutospacing="1" w:after="0" w:afterAutospacing="1" w:line="240" w:lineRule="auto"/>
        <w:ind w:left="0"/>
        <w:rPr>
          <w:ins w:id="26" w:author="Unknown"/>
          <w:rFonts w:ascii="Arial" w:eastAsia="Times New Roman" w:hAnsi="Arial" w:cs="Arial"/>
          <w:color w:val="444444"/>
          <w:sz w:val="21"/>
          <w:szCs w:val="21"/>
        </w:rPr>
      </w:pPr>
      <w:ins w:id="27" w:author="Unknown">
        <w:r w:rsidRPr="004C6036">
          <w:rPr>
            <w:rFonts w:ascii="Arial" w:eastAsia="Times New Roman" w:hAnsi="Arial" w:cs="Arial"/>
            <w:color w:val="444444"/>
            <w:sz w:val="21"/>
            <w:szCs w:val="21"/>
          </w:rPr>
          <w:fldChar w:fldCharType="begin"/>
        </w:r>
        <w:r w:rsidRPr="004C6036">
          <w:rPr>
            <w:rFonts w:ascii="Arial" w:eastAsia="Times New Roman" w:hAnsi="Arial" w:cs="Arial"/>
            <w:color w:val="444444"/>
            <w:sz w:val="21"/>
            <w:szCs w:val="21"/>
          </w:rPr>
          <w:instrText xml:space="preserve"> HYPERLINK "http://tekno.liputan6.com/read/2460025/friendster-situs-pertemanan-incaran-google" </w:instrText>
        </w:r>
        <w:r w:rsidRPr="004C6036">
          <w:rPr>
            <w:rFonts w:ascii="Arial" w:eastAsia="Times New Roman" w:hAnsi="Arial" w:cs="Arial"/>
            <w:color w:val="444444"/>
            <w:sz w:val="21"/>
            <w:szCs w:val="21"/>
          </w:rPr>
          <w:fldChar w:fldCharType="separate"/>
        </w:r>
        <w:r w:rsidRPr="004C6036">
          <w:rPr>
            <w:rFonts w:ascii="Arial" w:eastAsia="Times New Roman" w:hAnsi="Arial" w:cs="Arial"/>
            <w:color w:val="FFFFFF"/>
            <w:sz w:val="17"/>
            <w:u w:val="single"/>
          </w:rPr>
          <w:t>Copy Link</w:t>
        </w:r>
        <w:r w:rsidRPr="004C6036">
          <w:rPr>
            <w:rFonts w:ascii="Arial" w:eastAsia="Times New Roman" w:hAnsi="Arial" w:cs="Arial"/>
            <w:color w:val="444444"/>
            <w:sz w:val="21"/>
            <w:szCs w:val="21"/>
          </w:rPr>
          <w:fldChar w:fldCharType="end"/>
        </w:r>
      </w:ins>
    </w:p>
    <w:p w:rsidR="004C6036" w:rsidRPr="004C6036" w:rsidRDefault="004C6036" w:rsidP="004C6036">
      <w:pPr>
        <w:shd w:val="clear" w:color="auto" w:fill="FFFFFF"/>
        <w:spacing w:after="0" w:line="360" w:lineRule="atLeast"/>
        <w:rPr>
          <w:ins w:id="28" w:author="Unknown"/>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Friendster (Mashable.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endster (Mashable.com)">
                      <a:hlinkClick r:id="rId5"/>
                    </pic:cNvPr>
                    <pic:cNvPicPr>
                      <a:picLocks noChangeAspect="1" noChangeArrowheads="1"/>
                    </pic:cNvPicPr>
                  </pic:nvPicPr>
                  <pic:blipFill>
                    <a:blip r:embed="rId6"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4C6036" w:rsidRPr="004C6036" w:rsidRDefault="004C6036" w:rsidP="004C6036">
      <w:pPr>
        <w:shd w:val="clear" w:color="auto" w:fill="FFFFFF"/>
        <w:spacing w:after="0" w:line="360" w:lineRule="atLeast"/>
        <w:rPr>
          <w:ins w:id="29" w:author="Unknown"/>
          <w:rFonts w:ascii="Arial" w:eastAsia="Times New Roman" w:hAnsi="Arial" w:cs="Arial"/>
          <w:color w:val="444444"/>
          <w:sz w:val="21"/>
          <w:szCs w:val="21"/>
        </w:rPr>
      </w:pPr>
      <w:ins w:id="30" w:author="Unknown">
        <w:r w:rsidRPr="004C6036">
          <w:rPr>
            <w:rFonts w:ascii="Arial" w:eastAsia="Times New Roman" w:hAnsi="Arial" w:cs="Arial"/>
            <w:color w:val="444444"/>
            <w:sz w:val="21"/>
            <w:szCs w:val="21"/>
          </w:rPr>
          <w:lastRenderedPageBreak/>
          <w:t>Friendster (Mashable.com)</w:t>
        </w:r>
      </w:ins>
    </w:p>
    <w:p w:rsidR="004C6036" w:rsidRPr="004C6036" w:rsidRDefault="004C6036" w:rsidP="004C6036">
      <w:pPr>
        <w:shd w:val="clear" w:color="auto" w:fill="FFFFFF"/>
        <w:spacing w:before="100" w:beforeAutospacing="1" w:after="100" w:afterAutospacing="1" w:line="379" w:lineRule="atLeast"/>
        <w:rPr>
          <w:ins w:id="31" w:author="Unknown"/>
          <w:rFonts w:ascii="Arial" w:eastAsia="Times New Roman" w:hAnsi="Arial" w:cs="Arial"/>
          <w:color w:val="4A4A4A"/>
          <w:sz w:val="24"/>
          <w:szCs w:val="24"/>
        </w:rPr>
      </w:pPr>
      <w:ins w:id="32" w:author="Unknown">
        <w:r w:rsidRPr="004C6036">
          <w:rPr>
            <w:rFonts w:ascii="Arial" w:eastAsia="Times New Roman" w:hAnsi="Arial" w:cs="Arial"/>
            <w:b/>
            <w:bCs/>
            <w:color w:val="F67638"/>
            <w:sz w:val="24"/>
            <w:szCs w:val="24"/>
          </w:rPr>
          <w:t>Liputan6.com, Jakarta -</w:t>
        </w:r>
        <w:r w:rsidRPr="004C6036">
          <w:rPr>
            <w:rFonts w:ascii="Arial" w:eastAsia="Times New Roman" w:hAnsi="Arial" w:cs="Arial"/>
            <w:color w:val="4A4A4A"/>
            <w:sz w:val="24"/>
            <w:szCs w:val="24"/>
          </w:rPr>
          <w:t> Kita semua tentunya tahu bahwa dominasi situs pertemanan Friendster mulai luntur setelah situs serupa seperti MySpace hadir pada 2003 dan kemudian muncul Facebook pada 2004. </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Friendster dibangun oleh seorang </w:t>
        </w:r>
        <w:r w:rsidRPr="004C6036">
          <w:rPr>
            <w:rFonts w:ascii="Arial" w:eastAsia="Times New Roman" w:hAnsi="Arial" w:cs="Arial"/>
            <w:i/>
            <w:iCs/>
            <w:color w:val="4A4A4A"/>
            <w:sz w:val="24"/>
            <w:szCs w:val="24"/>
          </w:rPr>
          <w:t>programmer </w:t>
        </w:r>
        <w:r w:rsidRPr="004C6036">
          <w:rPr>
            <w:rFonts w:ascii="Arial" w:eastAsia="Times New Roman" w:hAnsi="Arial" w:cs="Arial"/>
            <w:color w:val="4A4A4A"/>
            <w:sz w:val="24"/>
            <w:szCs w:val="24"/>
          </w:rPr>
          <w:t>Jonathan Abrams pada tahun 2002 di Mountain View, California, Amerika Serikat. Tak bisa dipungkiri, bahwa situs pertemanan ini telah menjadi bagian dari gaya hidup masyarakat modern, termasuk di Indonesia.</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Kehadirannya sempat menjadi fenomena mengejutkan, yang mana langsung mendapat sambutan hangat dari netizen. Dengan berbagai fitur yang ditawarkan, pada 2008, tak kurang dari 115 juta orang di dunia telah menjadi anggota situs jaringan sosial itu.</w:t>
        </w:r>
      </w:ins>
    </w:p>
    <w:p w:rsidR="004C6036" w:rsidRPr="004C6036" w:rsidRDefault="004C6036" w:rsidP="004C6036">
      <w:pPr>
        <w:shd w:val="clear" w:color="auto" w:fill="F4F4F4"/>
        <w:spacing w:after="0" w:line="240" w:lineRule="auto"/>
        <w:rPr>
          <w:ins w:id="33" w:author="Unknown"/>
          <w:rFonts w:ascii="Arial" w:eastAsia="Times New Roman" w:hAnsi="Arial" w:cs="Arial"/>
          <w:b/>
          <w:bCs/>
          <w:caps/>
          <w:color w:val="888888"/>
          <w:sz w:val="18"/>
          <w:szCs w:val="18"/>
        </w:rPr>
      </w:pPr>
      <w:ins w:id="34" w:author="Unknown">
        <w:r w:rsidRPr="004C6036">
          <w:rPr>
            <w:rFonts w:ascii="Arial" w:eastAsia="Times New Roman" w:hAnsi="Arial" w:cs="Arial"/>
            <w:b/>
            <w:bCs/>
            <w:caps/>
            <w:color w:val="888888"/>
            <w:sz w:val="18"/>
            <w:szCs w:val="18"/>
          </w:rPr>
          <w:t>BACA JUGA</w:t>
        </w:r>
      </w:ins>
    </w:p>
    <w:p w:rsidR="004C6036" w:rsidRPr="004C6036" w:rsidRDefault="004C6036" w:rsidP="004C6036">
      <w:pPr>
        <w:numPr>
          <w:ilvl w:val="0"/>
          <w:numId w:val="3"/>
        </w:numPr>
        <w:pBdr>
          <w:bottom w:val="single" w:sz="6" w:space="8" w:color="E3E3E3"/>
        </w:pBdr>
        <w:shd w:val="clear" w:color="auto" w:fill="F4F4F4"/>
        <w:spacing w:before="100" w:beforeAutospacing="1" w:after="100" w:afterAutospacing="1" w:line="379" w:lineRule="atLeast"/>
        <w:ind w:left="0" w:hanging="225"/>
        <w:rPr>
          <w:ins w:id="35" w:author="Unknown"/>
          <w:rFonts w:ascii="Arial" w:eastAsia="Times New Roman" w:hAnsi="Arial" w:cs="Arial"/>
          <w:color w:val="4A4A4A"/>
          <w:sz w:val="24"/>
          <w:szCs w:val="24"/>
        </w:rPr>
      </w:pPr>
      <w:ins w:id="36" w:author="Unknown">
        <w:r w:rsidRPr="004C6036">
          <w:rPr>
            <w:rFonts w:ascii="Arial" w:eastAsia="Times New Roman" w:hAnsi="Arial" w:cs="Arial"/>
            <w:color w:val="4A4A4A"/>
            <w:sz w:val="24"/>
            <w:szCs w:val="24"/>
          </w:rPr>
          <w:fldChar w:fldCharType="begin"/>
        </w:r>
        <w:r w:rsidRPr="004C6036">
          <w:rPr>
            <w:rFonts w:ascii="Arial" w:eastAsia="Times New Roman" w:hAnsi="Arial" w:cs="Arial"/>
            <w:color w:val="4A4A4A"/>
            <w:sz w:val="24"/>
            <w:szCs w:val="24"/>
          </w:rPr>
          <w:instrText xml:space="preserve"> HYPERLINK "http://tekno.liputan6.com/read/2459959/anonymous-kembali-incar-donald-trump-sebagai-target-serangan" </w:instrText>
        </w:r>
        <w:r w:rsidRPr="004C6036">
          <w:rPr>
            <w:rFonts w:ascii="Arial" w:eastAsia="Times New Roman" w:hAnsi="Arial" w:cs="Arial"/>
            <w:color w:val="4A4A4A"/>
            <w:sz w:val="24"/>
            <w:szCs w:val="24"/>
          </w:rPr>
          <w:fldChar w:fldCharType="separate"/>
        </w:r>
        <w:r w:rsidRPr="004C6036">
          <w:rPr>
            <w:rFonts w:ascii="Arial" w:eastAsia="Times New Roman" w:hAnsi="Arial" w:cs="Arial"/>
            <w:b/>
            <w:bCs/>
            <w:color w:val="222222"/>
            <w:sz w:val="21"/>
            <w:u w:val="single"/>
          </w:rPr>
          <w:t>Anonymous Kembali Incar Donald Trump sebagai Target Serangan</w:t>
        </w:r>
        <w:r w:rsidRPr="004C6036">
          <w:rPr>
            <w:rFonts w:ascii="Arial" w:eastAsia="Times New Roman" w:hAnsi="Arial" w:cs="Arial"/>
            <w:color w:val="4A4A4A"/>
            <w:sz w:val="24"/>
            <w:szCs w:val="24"/>
          </w:rPr>
          <w:fldChar w:fldCharType="end"/>
        </w:r>
      </w:ins>
    </w:p>
    <w:p w:rsidR="004C6036" w:rsidRPr="004C6036" w:rsidRDefault="004C6036" w:rsidP="004C6036">
      <w:pPr>
        <w:numPr>
          <w:ilvl w:val="0"/>
          <w:numId w:val="3"/>
        </w:numPr>
        <w:pBdr>
          <w:bottom w:val="single" w:sz="6" w:space="8" w:color="E3E3E3"/>
        </w:pBdr>
        <w:shd w:val="clear" w:color="auto" w:fill="F4F4F4"/>
        <w:spacing w:before="100" w:beforeAutospacing="1" w:after="100" w:afterAutospacing="1" w:line="379" w:lineRule="atLeast"/>
        <w:ind w:left="0" w:hanging="225"/>
        <w:rPr>
          <w:ins w:id="37" w:author="Unknown"/>
          <w:rFonts w:ascii="Arial" w:eastAsia="Times New Roman" w:hAnsi="Arial" w:cs="Arial"/>
          <w:color w:val="4A4A4A"/>
          <w:sz w:val="24"/>
          <w:szCs w:val="24"/>
        </w:rPr>
      </w:pPr>
      <w:ins w:id="38" w:author="Unknown">
        <w:r w:rsidRPr="004C6036">
          <w:rPr>
            <w:rFonts w:ascii="Arial" w:eastAsia="Times New Roman" w:hAnsi="Arial" w:cs="Arial"/>
            <w:color w:val="4A4A4A"/>
            <w:sz w:val="24"/>
            <w:szCs w:val="24"/>
          </w:rPr>
          <w:fldChar w:fldCharType="begin"/>
        </w:r>
        <w:r w:rsidRPr="004C6036">
          <w:rPr>
            <w:rFonts w:ascii="Arial" w:eastAsia="Times New Roman" w:hAnsi="Arial" w:cs="Arial"/>
            <w:color w:val="4A4A4A"/>
            <w:sz w:val="24"/>
            <w:szCs w:val="24"/>
          </w:rPr>
          <w:instrText xml:space="preserve"> HYPERLINK "http://tekno.liputan6.com/read/2459956/sebelum-download-aplikasi-di-play-store-pengguna-bisa-jajal-dulu" </w:instrText>
        </w:r>
        <w:r w:rsidRPr="004C6036">
          <w:rPr>
            <w:rFonts w:ascii="Arial" w:eastAsia="Times New Roman" w:hAnsi="Arial" w:cs="Arial"/>
            <w:color w:val="4A4A4A"/>
            <w:sz w:val="24"/>
            <w:szCs w:val="24"/>
          </w:rPr>
          <w:fldChar w:fldCharType="separate"/>
        </w:r>
        <w:r w:rsidRPr="004C6036">
          <w:rPr>
            <w:rFonts w:ascii="Arial" w:eastAsia="Times New Roman" w:hAnsi="Arial" w:cs="Arial"/>
            <w:b/>
            <w:bCs/>
            <w:color w:val="222222"/>
            <w:sz w:val="21"/>
            <w:u w:val="single"/>
          </w:rPr>
          <w:t>Sebelum Download Aplikasi di Play Store, Pengguna Bisa Jajal Dulu</w:t>
        </w:r>
        <w:r w:rsidRPr="004C6036">
          <w:rPr>
            <w:rFonts w:ascii="Arial" w:eastAsia="Times New Roman" w:hAnsi="Arial" w:cs="Arial"/>
            <w:color w:val="4A4A4A"/>
            <w:sz w:val="24"/>
            <w:szCs w:val="24"/>
          </w:rPr>
          <w:fldChar w:fldCharType="end"/>
        </w:r>
      </w:ins>
    </w:p>
    <w:p w:rsidR="004C6036" w:rsidRPr="004C6036" w:rsidRDefault="004C6036" w:rsidP="004C6036">
      <w:pPr>
        <w:numPr>
          <w:ilvl w:val="0"/>
          <w:numId w:val="3"/>
        </w:numPr>
        <w:shd w:val="clear" w:color="auto" w:fill="F4F4F4"/>
        <w:spacing w:before="100" w:beforeAutospacing="1" w:after="100" w:afterAutospacing="1" w:line="379" w:lineRule="atLeast"/>
        <w:ind w:left="0" w:hanging="225"/>
        <w:rPr>
          <w:ins w:id="39" w:author="Unknown"/>
          <w:rFonts w:ascii="Arial" w:eastAsia="Times New Roman" w:hAnsi="Arial" w:cs="Arial"/>
          <w:color w:val="4A4A4A"/>
          <w:sz w:val="24"/>
          <w:szCs w:val="24"/>
        </w:rPr>
      </w:pPr>
      <w:ins w:id="40" w:author="Unknown">
        <w:r w:rsidRPr="004C6036">
          <w:rPr>
            <w:rFonts w:ascii="Arial" w:eastAsia="Times New Roman" w:hAnsi="Arial" w:cs="Arial"/>
            <w:color w:val="4A4A4A"/>
            <w:sz w:val="24"/>
            <w:szCs w:val="24"/>
          </w:rPr>
          <w:fldChar w:fldCharType="begin"/>
        </w:r>
        <w:r w:rsidRPr="004C6036">
          <w:rPr>
            <w:rFonts w:ascii="Arial" w:eastAsia="Times New Roman" w:hAnsi="Arial" w:cs="Arial"/>
            <w:color w:val="4A4A4A"/>
            <w:sz w:val="24"/>
            <w:szCs w:val="24"/>
          </w:rPr>
          <w:instrText xml:space="preserve"> HYPERLINK "http://tekno.liputan6.com/read/2459892/instagram-hadirkan-fitur-tampilkan-momen-momen-penting" </w:instrText>
        </w:r>
        <w:r w:rsidRPr="004C6036">
          <w:rPr>
            <w:rFonts w:ascii="Arial" w:eastAsia="Times New Roman" w:hAnsi="Arial" w:cs="Arial"/>
            <w:color w:val="4A4A4A"/>
            <w:sz w:val="24"/>
            <w:szCs w:val="24"/>
          </w:rPr>
          <w:fldChar w:fldCharType="separate"/>
        </w:r>
        <w:r w:rsidRPr="004C6036">
          <w:rPr>
            <w:rFonts w:ascii="Arial" w:eastAsia="Times New Roman" w:hAnsi="Arial" w:cs="Arial"/>
            <w:b/>
            <w:bCs/>
            <w:color w:val="222222"/>
            <w:sz w:val="21"/>
            <w:u w:val="single"/>
          </w:rPr>
          <w:t>Instagram Hadirkan Fitur Tampilkan Momen-momen Penting</w:t>
        </w:r>
        <w:r w:rsidRPr="004C6036">
          <w:rPr>
            <w:rFonts w:ascii="Arial" w:eastAsia="Times New Roman" w:hAnsi="Arial" w:cs="Arial"/>
            <w:color w:val="4A4A4A"/>
            <w:sz w:val="24"/>
            <w:szCs w:val="24"/>
          </w:rPr>
          <w:fldChar w:fldCharType="end"/>
        </w:r>
      </w:ins>
    </w:p>
    <w:p w:rsidR="004C6036" w:rsidRPr="004C6036" w:rsidRDefault="004C6036" w:rsidP="004C6036">
      <w:pPr>
        <w:shd w:val="clear" w:color="auto" w:fill="FFFFFF"/>
        <w:spacing w:before="100" w:beforeAutospacing="1" w:after="100" w:afterAutospacing="1" w:line="379" w:lineRule="atLeast"/>
        <w:rPr>
          <w:ins w:id="41" w:author="Unknown"/>
          <w:rFonts w:ascii="Arial" w:eastAsia="Times New Roman" w:hAnsi="Arial" w:cs="Arial"/>
          <w:color w:val="4A4A4A"/>
          <w:sz w:val="24"/>
          <w:szCs w:val="24"/>
        </w:rPr>
      </w:pPr>
      <w:ins w:id="42" w:author="Unknown">
        <w:r w:rsidRPr="004C6036">
          <w:rPr>
            <w:rFonts w:ascii="Arial" w:eastAsia="Times New Roman" w:hAnsi="Arial" w:cs="Arial"/>
            <w:color w:val="4A4A4A"/>
            <w:sz w:val="24"/>
            <w:szCs w:val="24"/>
          </w:rPr>
          <w:t>Atas keberhasilannya tersebut, Friendster telah meraup dana sekitar US$ 14 juta dari modal ventura dan pemain internet kelas berat, seperti mantan CEO Yahoo, Tim Koogle; mantan CEO Paypal, Peter Thiel; dan mantan VP Amazon Ram Shriram.</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Majalah Time menganugerahi Friendster sebagai ”Coolest Inventions of 2003”. Pada tahun yang sama, Abrams dinobatkan sebagai “Breakout Star of 2003” oleh Entertaintment Weekly.</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Saking fenomenalnya, Google sempat berniat membeli Friendster senilai US$ 30 juta pada 2013. Namun, raksasa internet itu tiba-tiba mengurungkan niatnya. </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 xml:space="preserve">Pun demikian, Friendster mendapat kucuran dana dari Kleiner, Perkins, Caufield </w:t>
        </w:r>
        <w:r w:rsidRPr="004C6036">
          <w:rPr>
            <w:rFonts w:ascii="Arial" w:eastAsia="Times New Roman" w:hAnsi="Arial" w:cs="Arial"/>
            <w:color w:val="4A4A4A"/>
            <w:sz w:val="24"/>
            <w:szCs w:val="24"/>
          </w:rPr>
          <w:lastRenderedPageBreak/>
          <w:t>&amp; Byers serta Benchmark Capital--nilainya ditaksir mencapai US$ 53 juta.</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Terbebani oleh masalah teknis dan pesaing yang lebih gesit yaitu Facebook, akhirnya Friendster punah di AS pada 2006. Demikian seperti dikutip dari laman </w:t>
        </w:r>
        <w:r w:rsidRPr="004C6036">
          <w:rPr>
            <w:rFonts w:ascii="Arial" w:eastAsia="Times New Roman" w:hAnsi="Arial" w:cs="Arial"/>
            <w:i/>
            <w:iCs/>
            <w:color w:val="4A4A4A"/>
            <w:sz w:val="24"/>
            <w:szCs w:val="24"/>
          </w:rPr>
          <w:t>Mashable</w:t>
        </w:r>
        <w:r w:rsidRPr="004C6036">
          <w:rPr>
            <w:rFonts w:ascii="Arial" w:eastAsia="Times New Roman" w:hAnsi="Arial" w:cs="Arial"/>
            <w:color w:val="4A4A4A"/>
            <w:sz w:val="24"/>
            <w:szCs w:val="24"/>
          </w:rPr>
          <w:t>, Rabu (16/3/2016).</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Kemudian, Friendster terseok-seok selama beberapa tahun--dibantu oleh pengguna yang relatif kuat di Asia tenggara--sekitar 2009, situs ini kemudian didesain ulang.</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Tak kuat menahan persaingan, akhirnya pada 2011, Friendster ditinggalkan pengguna dan</w:t>
        </w:r>
        <w:r w:rsidRPr="004C6036">
          <w:rPr>
            <w:rFonts w:ascii="Arial" w:eastAsia="Times New Roman" w:hAnsi="Arial" w:cs="Arial"/>
            <w:i/>
            <w:iCs/>
            <w:color w:val="4A4A4A"/>
            <w:sz w:val="24"/>
            <w:szCs w:val="24"/>
          </w:rPr>
          <w:t>relaunched</w:t>
        </w:r>
        <w:r w:rsidRPr="004C6036">
          <w:rPr>
            <w:rFonts w:ascii="Arial" w:eastAsia="Times New Roman" w:hAnsi="Arial" w:cs="Arial"/>
            <w:color w:val="4A4A4A"/>
            <w:sz w:val="24"/>
            <w:szCs w:val="24"/>
          </w:rPr>
          <w:t> sebagai situs </w:t>
        </w:r>
        <w:r w:rsidRPr="004C6036">
          <w:rPr>
            <w:rFonts w:ascii="Arial" w:eastAsia="Times New Roman" w:hAnsi="Arial" w:cs="Arial"/>
            <w:i/>
            <w:iCs/>
            <w:color w:val="4A4A4A"/>
            <w:sz w:val="24"/>
            <w:szCs w:val="24"/>
          </w:rPr>
          <w:t>game</w:t>
        </w:r>
        <w:r w:rsidRPr="004C6036">
          <w:rPr>
            <w:rFonts w:ascii="Arial" w:eastAsia="Times New Roman" w:hAnsi="Arial" w:cs="Arial"/>
            <w:color w:val="4A4A4A"/>
            <w:sz w:val="24"/>
            <w:szCs w:val="24"/>
          </w:rPr>
          <w:t> pada 2011.</w:t>
        </w:r>
        <w:r w:rsidRPr="004C6036">
          <w:rPr>
            <w:rFonts w:ascii="Arial" w:eastAsia="Times New Roman" w:hAnsi="Arial" w:cs="Arial"/>
            <w:color w:val="4A4A4A"/>
            <w:sz w:val="24"/>
            <w:szCs w:val="24"/>
          </w:rPr>
          <w:br/>
        </w:r>
        <w:r w:rsidRPr="004C6036">
          <w:rPr>
            <w:rFonts w:ascii="Arial" w:eastAsia="Times New Roman" w:hAnsi="Arial" w:cs="Arial"/>
            <w:color w:val="4A4A4A"/>
            <w:sz w:val="24"/>
            <w:szCs w:val="24"/>
          </w:rPr>
          <w:br/>
          <w:t>(Isk/Cas)</w:t>
        </w:r>
      </w:ins>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42394"/>
    <w:multiLevelType w:val="multilevel"/>
    <w:tmpl w:val="344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E6451"/>
    <w:multiLevelType w:val="multilevel"/>
    <w:tmpl w:val="63B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820A7"/>
    <w:multiLevelType w:val="multilevel"/>
    <w:tmpl w:val="E21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6036"/>
    <w:rsid w:val="004C6036"/>
    <w:rsid w:val="00591DFA"/>
    <w:rsid w:val="00610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4C60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03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C6036"/>
    <w:rPr>
      <w:color w:val="0000FF"/>
      <w:u w:val="single"/>
    </w:rPr>
  </w:style>
  <w:style w:type="character" w:customStyle="1" w:styleId="apple-converted-space">
    <w:name w:val="apple-converted-space"/>
    <w:basedOn w:val="DefaultParagraphFont"/>
    <w:rsid w:val="004C6036"/>
  </w:style>
  <w:style w:type="character" w:customStyle="1" w:styleId="read-page--header--authorname">
    <w:name w:val="read-page--header--author__name"/>
    <w:basedOn w:val="DefaultParagraphFont"/>
    <w:rsid w:val="004C6036"/>
  </w:style>
  <w:style w:type="paragraph" w:customStyle="1" w:styleId="read-page--header--authordatetime-wrapper">
    <w:name w:val="read-page--header--author__datetime-wrapper"/>
    <w:basedOn w:val="Normal"/>
    <w:rsid w:val="004C6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4C6036"/>
  </w:style>
  <w:style w:type="character" w:customStyle="1" w:styleId="read-page--social-shareshare-countlabel">
    <w:name w:val="read-page--social-share__share-count__label"/>
    <w:basedOn w:val="DefaultParagraphFont"/>
    <w:rsid w:val="004C6036"/>
  </w:style>
  <w:style w:type="paragraph" w:styleId="NormalWeb">
    <w:name w:val="Normal (Web)"/>
    <w:basedOn w:val="Normal"/>
    <w:uiPriority w:val="99"/>
    <w:semiHidden/>
    <w:unhideWhenUsed/>
    <w:rsid w:val="004C60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6036"/>
    <w:rPr>
      <w:i/>
      <w:iCs/>
    </w:rPr>
  </w:style>
  <w:style w:type="paragraph" w:customStyle="1" w:styleId="baca-jugaheader">
    <w:name w:val="baca-juga__header"/>
    <w:basedOn w:val="Normal"/>
    <w:rsid w:val="004C60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1459487">
      <w:bodyDiv w:val="1"/>
      <w:marLeft w:val="0"/>
      <w:marRight w:val="0"/>
      <w:marTop w:val="0"/>
      <w:marBottom w:val="0"/>
      <w:divBdr>
        <w:top w:val="none" w:sz="0" w:space="0" w:color="auto"/>
        <w:left w:val="none" w:sz="0" w:space="0" w:color="auto"/>
        <w:bottom w:val="none" w:sz="0" w:space="0" w:color="auto"/>
        <w:right w:val="none" w:sz="0" w:space="0" w:color="auto"/>
      </w:divBdr>
      <w:divsChild>
        <w:div w:id="1499421140">
          <w:marLeft w:val="0"/>
          <w:marRight w:val="0"/>
          <w:marTop w:val="0"/>
          <w:marBottom w:val="300"/>
          <w:divBdr>
            <w:top w:val="none" w:sz="0" w:space="0" w:color="auto"/>
            <w:left w:val="none" w:sz="0" w:space="0" w:color="auto"/>
            <w:bottom w:val="none" w:sz="0" w:space="0" w:color="auto"/>
            <w:right w:val="none" w:sz="0" w:space="0" w:color="auto"/>
          </w:divBdr>
          <w:divsChild>
            <w:div w:id="274143693">
              <w:marLeft w:val="0"/>
              <w:marRight w:val="0"/>
              <w:marTop w:val="0"/>
              <w:marBottom w:val="0"/>
              <w:divBdr>
                <w:top w:val="none" w:sz="0" w:space="0" w:color="auto"/>
                <w:left w:val="none" w:sz="0" w:space="0" w:color="auto"/>
                <w:bottom w:val="none" w:sz="0" w:space="0" w:color="auto"/>
                <w:right w:val="none" w:sz="0" w:space="0" w:color="auto"/>
              </w:divBdr>
              <w:divsChild>
                <w:div w:id="1444612614">
                  <w:marLeft w:val="0"/>
                  <w:marRight w:val="0"/>
                  <w:marTop w:val="0"/>
                  <w:marBottom w:val="0"/>
                  <w:divBdr>
                    <w:top w:val="none" w:sz="0" w:space="0" w:color="auto"/>
                    <w:left w:val="none" w:sz="0" w:space="0" w:color="auto"/>
                    <w:bottom w:val="none" w:sz="0" w:space="0" w:color="auto"/>
                    <w:right w:val="none" w:sz="0" w:space="0" w:color="auto"/>
                  </w:divBdr>
                  <w:divsChild>
                    <w:div w:id="345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70110">
          <w:marLeft w:val="0"/>
          <w:marRight w:val="0"/>
          <w:marTop w:val="0"/>
          <w:marBottom w:val="0"/>
          <w:divBdr>
            <w:top w:val="none" w:sz="0" w:space="0" w:color="auto"/>
            <w:left w:val="none" w:sz="0" w:space="0" w:color="auto"/>
            <w:bottom w:val="none" w:sz="0" w:space="0" w:color="auto"/>
            <w:right w:val="none" w:sz="0" w:space="0" w:color="auto"/>
          </w:divBdr>
          <w:divsChild>
            <w:div w:id="1490705053">
              <w:marLeft w:val="0"/>
              <w:marRight w:val="5100"/>
              <w:marTop w:val="0"/>
              <w:marBottom w:val="0"/>
              <w:divBdr>
                <w:top w:val="none" w:sz="0" w:space="0" w:color="auto"/>
                <w:left w:val="none" w:sz="0" w:space="0" w:color="auto"/>
                <w:bottom w:val="none" w:sz="0" w:space="0" w:color="auto"/>
                <w:right w:val="none" w:sz="0" w:space="0" w:color="auto"/>
              </w:divBdr>
              <w:divsChild>
                <w:div w:id="1031341271">
                  <w:marLeft w:val="0"/>
                  <w:marRight w:val="0"/>
                  <w:marTop w:val="0"/>
                  <w:marBottom w:val="0"/>
                  <w:divBdr>
                    <w:top w:val="none" w:sz="0" w:space="0" w:color="auto"/>
                    <w:left w:val="none" w:sz="0" w:space="0" w:color="auto"/>
                    <w:bottom w:val="none" w:sz="0" w:space="0" w:color="auto"/>
                    <w:right w:val="none" w:sz="0" w:space="0" w:color="auto"/>
                  </w:divBdr>
                  <w:divsChild>
                    <w:div w:id="507135956">
                      <w:marLeft w:val="0"/>
                      <w:marRight w:val="0"/>
                      <w:marTop w:val="0"/>
                      <w:marBottom w:val="0"/>
                      <w:divBdr>
                        <w:top w:val="none" w:sz="0" w:space="0" w:color="auto"/>
                        <w:left w:val="none" w:sz="0" w:space="0" w:color="auto"/>
                        <w:bottom w:val="none" w:sz="0" w:space="0" w:color="auto"/>
                        <w:right w:val="none" w:sz="0" w:space="0" w:color="auto"/>
                      </w:divBdr>
                    </w:div>
                  </w:divsChild>
                </w:div>
                <w:div w:id="1513254545">
                  <w:marLeft w:val="0"/>
                  <w:marRight w:val="0"/>
                  <w:marTop w:val="0"/>
                  <w:marBottom w:val="525"/>
                  <w:divBdr>
                    <w:top w:val="none" w:sz="0" w:space="0" w:color="auto"/>
                    <w:left w:val="none" w:sz="0" w:space="0" w:color="auto"/>
                    <w:bottom w:val="none" w:sz="0" w:space="0" w:color="auto"/>
                    <w:right w:val="none" w:sz="0" w:space="0" w:color="auto"/>
                  </w:divBdr>
                  <w:divsChild>
                    <w:div w:id="1088112898">
                      <w:marLeft w:val="0"/>
                      <w:marRight w:val="0"/>
                      <w:marTop w:val="0"/>
                      <w:marBottom w:val="0"/>
                      <w:divBdr>
                        <w:top w:val="none" w:sz="0" w:space="0" w:color="auto"/>
                        <w:left w:val="none" w:sz="0" w:space="0" w:color="auto"/>
                        <w:bottom w:val="none" w:sz="0" w:space="0" w:color="auto"/>
                        <w:right w:val="none" w:sz="0" w:space="0" w:color="auto"/>
                      </w:divBdr>
                    </w:div>
                    <w:div w:id="1899704566">
                      <w:marLeft w:val="0"/>
                      <w:marRight w:val="0"/>
                      <w:marTop w:val="0"/>
                      <w:marBottom w:val="0"/>
                      <w:divBdr>
                        <w:top w:val="none" w:sz="0" w:space="0" w:color="auto"/>
                        <w:left w:val="none" w:sz="0" w:space="0" w:color="auto"/>
                        <w:bottom w:val="none" w:sz="0" w:space="0" w:color="auto"/>
                        <w:right w:val="none" w:sz="0" w:space="0" w:color="auto"/>
                      </w:divBdr>
                    </w:div>
                  </w:divsChild>
                </w:div>
                <w:div w:id="804199261">
                  <w:marLeft w:val="0"/>
                  <w:marRight w:val="0"/>
                  <w:marTop w:val="0"/>
                  <w:marBottom w:val="0"/>
                  <w:divBdr>
                    <w:top w:val="none" w:sz="0" w:space="0" w:color="auto"/>
                    <w:left w:val="none" w:sz="0" w:space="0" w:color="auto"/>
                    <w:bottom w:val="none" w:sz="0" w:space="0" w:color="auto"/>
                    <w:right w:val="none" w:sz="0" w:space="0" w:color="auto"/>
                  </w:divBdr>
                  <w:divsChild>
                    <w:div w:id="1509369643">
                      <w:marLeft w:val="0"/>
                      <w:marRight w:val="0"/>
                      <w:marTop w:val="0"/>
                      <w:marBottom w:val="0"/>
                      <w:divBdr>
                        <w:top w:val="none" w:sz="0" w:space="0" w:color="auto"/>
                        <w:left w:val="none" w:sz="0" w:space="0" w:color="auto"/>
                        <w:bottom w:val="none" w:sz="0" w:space="0" w:color="auto"/>
                        <w:right w:val="none" w:sz="0" w:space="0" w:color="auto"/>
                      </w:divBdr>
                    </w:div>
                  </w:divsChild>
                </w:div>
                <w:div w:id="1051729394">
                  <w:marLeft w:val="0"/>
                  <w:marRight w:val="0"/>
                  <w:marTop w:val="0"/>
                  <w:marBottom w:val="300"/>
                  <w:divBdr>
                    <w:top w:val="none" w:sz="0" w:space="0" w:color="auto"/>
                    <w:left w:val="none" w:sz="0" w:space="0" w:color="auto"/>
                    <w:bottom w:val="none" w:sz="0" w:space="0" w:color="auto"/>
                    <w:right w:val="none" w:sz="0" w:space="0" w:color="auto"/>
                  </w:divBdr>
                  <w:divsChild>
                    <w:div w:id="1772433570">
                      <w:marLeft w:val="0"/>
                      <w:marRight w:val="0"/>
                      <w:marTop w:val="0"/>
                      <w:marBottom w:val="30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sChild>
                            <w:div w:id="1040516428">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ekno.liputan6.com/read/2460025/friendster-situs-pertemanan-incaran-go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2016-03-20T01:31:00Z</dcterms:created>
  <dcterms:modified xsi:type="dcterms:W3CDTF">2016-03-20T01:31:00Z</dcterms:modified>
</cp:coreProperties>
</file>
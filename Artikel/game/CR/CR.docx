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7D" w:rsidRPr="00264A7D" w:rsidRDefault="00264A7D" w:rsidP="00264A7D">
      <w:pPr>
        <w:shd w:val="clear" w:color="auto" w:fill="FFFFFF"/>
        <w:spacing w:line="360" w:lineRule="atLeast"/>
        <w:jc w:val="center"/>
        <w:rPr>
          <w:ins w:id="0" w:author="Unknown"/>
          <w:rFonts w:ascii="Arial" w:eastAsia="Times New Roman" w:hAnsi="Arial" w:cs="Arial"/>
          <w:color w:val="444444"/>
          <w:sz w:val="21"/>
          <w:szCs w:val="21"/>
        </w:rPr>
      </w:pPr>
      <w:ins w:id="1" w:author="Unknown">
        <w:r w:rsidRPr="00264A7D">
          <w:rPr>
            <w:rFonts w:ascii="Arial" w:eastAsia="Times New Roman" w:hAnsi="Arial" w:cs="Arial"/>
            <w:color w:val="444444"/>
            <w:sz w:val="21"/>
            <w:szCs w:val="21"/>
            <w:bdr w:val="none" w:sz="0" w:space="0" w:color="auto" w:frame="1"/>
          </w:rPr>
          <w:br/>
        </w:r>
      </w:ins>
    </w:p>
    <w:p w:rsidR="00264A7D" w:rsidRPr="00264A7D" w:rsidRDefault="00264A7D" w:rsidP="00264A7D">
      <w:pPr>
        <w:numPr>
          <w:ilvl w:val="0"/>
          <w:numId w:val="1"/>
        </w:numPr>
        <w:pBdr>
          <w:bottom w:val="single" w:sz="6" w:space="11" w:color="F3F3F3"/>
        </w:pBdr>
        <w:shd w:val="clear" w:color="auto" w:fill="FFFFFF"/>
        <w:spacing w:before="100" w:beforeAutospacing="1" w:after="100" w:afterAutospacing="1" w:line="360" w:lineRule="atLeast"/>
        <w:rPr>
          <w:ins w:id="2" w:author="Unknown"/>
          <w:rFonts w:ascii="Arial" w:eastAsia="Times New Roman" w:hAnsi="Arial" w:cs="Arial"/>
          <w:color w:val="444444"/>
          <w:sz w:val="21"/>
          <w:szCs w:val="21"/>
        </w:rPr>
      </w:pPr>
      <w:ins w:id="3"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"http://www.liputan6.com/"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444444"/>
            <w:sz w:val="21"/>
            <w:u w:val="single"/>
          </w:rPr>
          <w:t>Home</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1"/>
        </w:numPr>
        <w:pBdr>
          <w:bottom w:val="single" w:sz="6" w:space="11" w:color="F3F3F3"/>
        </w:pBdr>
        <w:shd w:val="clear" w:color="auto" w:fill="FFFFFF"/>
        <w:spacing w:before="100" w:beforeAutospacing="1" w:after="100" w:afterAutospacing="1" w:line="360" w:lineRule="atLeast"/>
        <w:rPr>
          <w:ins w:id="4" w:author="Unknown"/>
          <w:rFonts w:ascii="Arial" w:eastAsia="Times New Roman" w:hAnsi="Arial" w:cs="Arial"/>
          <w:color w:val="444444"/>
          <w:sz w:val="21"/>
          <w:szCs w:val="21"/>
        </w:rPr>
      </w:pPr>
      <w:ins w:id="5"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"http://tekno.liputan6.com/"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444444"/>
            <w:sz w:val="21"/>
            <w:u w:val="single"/>
          </w:rPr>
          <w:t>Tekno</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1"/>
        </w:numPr>
        <w:pBdr>
          <w:bottom w:val="single" w:sz="6" w:space="11" w:color="F3F3F3"/>
        </w:pBdr>
        <w:shd w:val="clear" w:color="auto" w:fill="FFFFFF"/>
        <w:spacing w:before="100" w:beforeAutospacing="1" w:after="100" w:afterAutospacing="1" w:line="360" w:lineRule="atLeast"/>
        <w:rPr>
          <w:ins w:id="6" w:author="Unknown"/>
          <w:rFonts w:ascii="Arial" w:eastAsia="Times New Roman" w:hAnsi="Arial" w:cs="Arial"/>
          <w:color w:val="444444"/>
          <w:sz w:val="21"/>
          <w:szCs w:val="21"/>
        </w:rPr>
      </w:pPr>
      <w:ins w:id="7"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"http://tekno.liputan6.com/kategori/game"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444444"/>
            <w:sz w:val="21"/>
            <w:u w:val="single"/>
          </w:rPr>
          <w:t>Game</w:t>
        </w:r>
        <w:r w:rsidRPr="00264A7D">
          <w:rPr>
            <w:rFonts w:ascii="Arial" w:eastAsia="Times New Roman" w:hAnsi="Arial" w:cs="Arial"/>
            <w:color w:val="444444"/>
            <w:sz w:val="21"/>
            <w:szCs w:val="21"/>
          </w:rPr>
          <w:fldChar w:fldCharType="end"/>
        </w:r>
      </w:ins>
    </w:p>
    <w:p w:rsidR="00264A7D" w:rsidRPr="00264A7D" w:rsidRDefault="00264A7D" w:rsidP="00264A7D">
      <w:pPr>
        <w:shd w:val="clear" w:color="auto" w:fill="FFFFFF"/>
        <w:spacing w:before="225" w:after="225" w:line="240" w:lineRule="auto"/>
        <w:outlineLvl w:val="0"/>
        <w:rPr>
          <w:ins w:id="8" w:author="Unknown"/>
          <w:rFonts w:ascii="Arial" w:eastAsia="Times New Roman" w:hAnsi="Arial" w:cs="Arial"/>
          <w:color w:val="4A4A4A"/>
          <w:kern w:val="36"/>
          <w:sz w:val="45"/>
          <w:szCs w:val="45"/>
        </w:rPr>
      </w:pPr>
      <w:ins w:id="9" w:author="Unknown">
        <w:r w:rsidRPr="00264A7D">
          <w:rPr>
            <w:rFonts w:ascii="Arial" w:eastAsia="Times New Roman" w:hAnsi="Arial" w:cs="Arial"/>
            <w:color w:val="4A4A4A"/>
            <w:kern w:val="36"/>
            <w:sz w:val="45"/>
            <w:szCs w:val="45"/>
          </w:rPr>
          <w:t>Baru Rilis Seminggu, Tiruan Gim Clash Royale Sudah Muncul</w:t>
        </w:r>
      </w:ins>
    </w:p>
    <w:p w:rsidR="00264A7D" w:rsidRPr="00264A7D" w:rsidRDefault="00264A7D" w:rsidP="00264A7D">
      <w:pPr>
        <w:shd w:val="clear" w:color="auto" w:fill="FFFFFF"/>
        <w:spacing w:after="0" w:line="240" w:lineRule="auto"/>
        <w:rPr>
          <w:ins w:id="10" w:author="Unknown"/>
          <w:rFonts w:ascii="Arial" w:eastAsia="Times New Roman" w:hAnsi="Arial" w:cs="Arial"/>
          <w:color w:val="999999"/>
          <w:sz w:val="20"/>
          <w:szCs w:val="20"/>
        </w:rPr>
      </w:pPr>
      <w:ins w:id="11" w:author="Unknown">
        <w:r w:rsidRPr="00264A7D">
          <w:rPr>
            <w:rFonts w:ascii="Arial" w:eastAsia="Times New Roman" w:hAnsi="Arial" w:cs="Arial"/>
            <w:color w:val="999999"/>
            <w:sz w:val="20"/>
            <w:szCs w:val="20"/>
          </w:rPr>
          <w:t>By</w:t>
        </w:r>
        <w:r w:rsidRPr="00264A7D">
          <w:rPr>
            <w:rFonts w:ascii="Arial" w:eastAsia="Times New Roman" w:hAnsi="Arial" w:cs="Arial"/>
            <w:color w:val="999999"/>
            <w:sz w:val="20"/>
          </w:rPr>
          <w:t> </w:t>
        </w:r>
        <w:r w:rsidRPr="00264A7D">
          <w:rPr>
            <w:rFonts w:ascii="Arial" w:eastAsia="Times New Roman" w:hAnsi="Arial" w:cs="Arial"/>
            <w:color w:val="999999"/>
            <w:sz w:val="20"/>
            <w:szCs w:val="20"/>
          </w:rPr>
          <w:fldChar w:fldCharType="begin"/>
        </w:r>
        <w:r w:rsidRPr="00264A7D">
          <w:rPr>
            <w:rFonts w:ascii="Arial" w:eastAsia="Times New Roman" w:hAnsi="Arial" w:cs="Arial"/>
            <w:color w:val="999999"/>
            <w:sz w:val="20"/>
            <w:szCs w:val="20"/>
          </w:rPr>
          <w:instrText xml:space="preserve"> HYPERLINK "http://me.liputan6.com/Yuslianson" </w:instrText>
        </w:r>
        <w:r w:rsidRPr="00264A7D">
          <w:rPr>
            <w:rFonts w:ascii="Arial" w:eastAsia="Times New Roman" w:hAnsi="Arial" w:cs="Arial"/>
            <w:color w:val="999999"/>
            <w:sz w:val="20"/>
            <w:szCs w:val="20"/>
          </w:rPr>
          <w:fldChar w:fldCharType="separate"/>
        </w:r>
        <w:r w:rsidRPr="00264A7D">
          <w:rPr>
            <w:rFonts w:ascii="Arial" w:eastAsia="Times New Roman" w:hAnsi="Arial" w:cs="Arial"/>
            <w:color w:val="FF5722"/>
            <w:sz w:val="20"/>
          </w:rPr>
          <w:t>Yuslianson </w:t>
        </w:r>
        <w:r w:rsidRPr="00264A7D">
          <w:rPr>
            <w:rFonts w:ascii="Arial" w:eastAsia="Times New Roman" w:hAnsi="Arial" w:cs="Arial"/>
            <w:color w:val="999999"/>
            <w:sz w:val="20"/>
            <w:szCs w:val="20"/>
          </w:rPr>
          <w:fldChar w:fldCharType="end"/>
        </w:r>
      </w:ins>
    </w:p>
    <w:p w:rsidR="00264A7D" w:rsidRPr="00264A7D" w:rsidRDefault="00264A7D" w:rsidP="00264A7D">
      <w:pPr>
        <w:shd w:val="clear" w:color="auto" w:fill="FFFFFF"/>
        <w:spacing w:after="150" w:line="240" w:lineRule="auto"/>
        <w:ind w:left="120"/>
        <w:rPr>
          <w:ins w:id="12" w:author="Unknown"/>
          <w:rFonts w:ascii="Arial" w:eastAsia="Times New Roman" w:hAnsi="Arial" w:cs="Arial"/>
          <w:color w:val="999999"/>
          <w:sz w:val="20"/>
          <w:szCs w:val="20"/>
        </w:rPr>
      </w:pPr>
      <w:ins w:id="13" w:author="Unknown">
        <w:r w:rsidRPr="00264A7D">
          <w:rPr>
            <w:rFonts w:ascii="Arial" w:eastAsia="Times New Roman" w:hAnsi="Arial" w:cs="Arial"/>
            <w:color w:val="999999"/>
            <w:sz w:val="20"/>
            <w:szCs w:val="20"/>
          </w:rPr>
          <w:t>on 12 Mar 2016 at 20:59 WIB</w:t>
        </w:r>
      </w:ins>
    </w:p>
    <w:p w:rsidR="00264A7D" w:rsidRPr="00264A7D" w:rsidRDefault="00264A7D" w:rsidP="00264A7D">
      <w:pPr>
        <w:shd w:val="clear" w:color="auto" w:fill="FFFFFF"/>
        <w:spacing w:after="0" w:line="240" w:lineRule="auto"/>
        <w:jc w:val="center"/>
        <w:rPr>
          <w:ins w:id="14" w:author="Unknown"/>
          <w:rFonts w:ascii="Arial" w:eastAsia="Times New Roman" w:hAnsi="Arial" w:cs="Arial"/>
          <w:color w:val="444444"/>
          <w:sz w:val="21"/>
          <w:szCs w:val="21"/>
        </w:rPr>
      </w:pPr>
      <w:ins w:id="15" w:author="Unknown">
        <w:r w:rsidRPr="00264A7D">
          <w:rPr>
            <w:rFonts w:ascii="Arial" w:eastAsia="Times New Roman" w:hAnsi="Arial" w:cs="Arial"/>
            <w:color w:val="000000"/>
            <w:sz w:val="38"/>
          </w:rPr>
          <w:t>13</w:t>
        </w:r>
        <w:r w:rsidRPr="00264A7D">
          <w:rPr>
            <w:rFonts w:ascii="Arial" w:eastAsia="Times New Roman" w:hAnsi="Arial" w:cs="Arial"/>
            <w:color w:val="000000"/>
            <w:sz w:val="21"/>
          </w:rPr>
          <w:t>Shares</w:t>
        </w:r>
      </w:ins>
    </w:p>
    <w:p w:rsidR="00264A7D" w:rsidRPr="00264A7D" w:rsidRDefault="00264A7D" w:rsidP="00264A7D">
      <w:pPr>
        <w:shd w:val="clear" w:color="auto" w:fill="FFFFFF"/>
        <w:spacing w:after="0" w:line="240" w:lineRule="auto"/>
        <w:rPr>
          <w:ins w:id="16" w:author="Unknown"/>
          <w:rFonts w:ascii="Arial" w:eastAsia="Times New Roman" w:hAnsi="Arial" w:cs="Arial"/>
          <w:color w:val="000000"/>
          <w:sz w:val="59"/>
          <w:szCs w:val="59"/>
        </w:rPr>
      </w:pPr>
      <w:ins w:id="17" w:author="Unknown">
        <w:r w:rsidRPr="00264A7D">
          <w:rPr>
            <w:rFonts w:ascii="Arial" w:eastAsia="Times New Roman" w:hAnsi="Arial" w:cs="Arial"/>
            <w:color w:val="000000"/>
            <w:sz w:val="59"/>
            <w:szCs w:val="59"/>
          </w:rPr>
          <w:t>/</w:t>
        </w:r>
      </w:ins>
    </w:p>
    <w:p w:rsidR="00264A7D" w:rsidRPr="00264A7D" w:rsidRDefault="00264A7D" w:rsidP="00264A7D">
      <w:pPr>
        <w:numPr>
          <w:ilvl w:val="0"/>
          <w:numId w:val="2"/>
        </w:numPr>
        <w:shd w:val="clear" w:color="auto" w:fill="FFFFFF"/>
        <w:spacing w:beforeAutospacing="1" w:after="0" w:afterAutospacing="1" w:line="240" w:lineRule="auto"/>
        <w:ind w:left="0"/>
        <w:rPr>
          <w:ins w:id="18" w:author="Unknown"/>
          <w:rFonts w:ascii="Arial" w:eastAsia="Times New Roman" w:hAnsi="Arial" w:cs="Arial"/>
          <w:color w:val="444444"/>
          <w:sz w:val="21"/>
          <w:szCs w:val="21"/>
        </w:rPr>
      </w:pPr>
      <w:ins w:id="19"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"https://www.facebook.com/sharer/sharer.php?u=http://tekno.liputan6.com/read/2456423/baru-rilis-seminggu-tiruan-gim-clash-royale-sudah-muncul"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FFFFFF"/>
            <w:sz w:val="17"/>
            <w:u w:val="single"/>
          </w:rPr>
          <w:t>Facebook</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2"/>
        </w:numPr>
        <w:shd w:val="clear" w:color="auto" w:fill="FFFFFF"/>
        <w:spacing w:beforeAutospacing="1" w:after="0" w:afterAutospacing="1" w:line="240" w:lineRule="auto"/>
        <w:ind w:left="0"/>
        <w:rPr>
          <w:ins w:id="20" w:author="Unknown"/>
          <w:rFonts w:ascii="Arial" w:eastAsia="Times New Roman" w:hAnsi="Arial" w:cs="Arial"/>
          <w:color w:val="444444"/>
          <w:sz w:val="21"/>
          <w:szCs w:val="21"/>
        </w:rPr>
      </w:pPr>
      <w:ins w:id="21"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"https://twitter.com/home?status=http://tekno.liputan6.com/read/2456423/baru-rilis-seminggu-tiruan-gim-clash-royale-sudah-muncul"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FFFFFF"/>
            <w:sz w:val="17"/>
            <w:u w:val="single"/>
          </w:rPr>
          <w:t>Twitter</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2"/>
        </w:numPr>
        <w:shd w:val="clear" w:color="auto" w:fill="FFFFFF"/>
        <w:spacing w:beforeAutospacing="1" w:after="0" w:afterAutospacing="1" w:line="240" w:lineRule="auto"/>
        <w:ind w:left="0"/>
        <w:rPr>
          <w:ins w:id="22" w:author="Unknown"/>
          <w:rFonts w:ascii="Arial" w:eastAsia="Times New Roman" w:hAnsi="Arial" w:cs="Arial"/>
          <w:color w:val="444444"/>
          <w:sz w:val="21"/>
          <w:szCs w:val="21"/>
        </w:rPr>
      </w:pPr>
      <w:ins w:id="23"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"https://plus.google.com/share?url=http://tekno.liputan6.com/read/2456423/baru-rilis-seminggu-tiruan-gim-clash-royale-sudah-muncul"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FFFFFF"/>
            <w:sz w:val="17"/>
            <w:u w:val="single"/>
          </w:rPr>
          <w:t>Google+</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2"/>
        </w:numPr>
        <w:shd w:val="clear" w:color="auto" w:fill="FFFFFF"/>
        <w:spacing w:beforeAutospacing="1" w:after="0" w:afterAutospacing="1" w:line="240" w:lineRule="auto"/>
        <w:ind w:left="0"/>
        <w:rPr>
          <w:ins w:id="24" w:author="Unknown"/>
          <w:rFonts w:ascii="Arial" w:eastAsia="Times New Roman" w:hAnsi="Arial" w:cs="Arial"/>
          <w:color w:val="444444"/>
          <w:sz w:val="21"/>
          <w:szCs w:val="21"/>
        </w:rPr>
      </w:pPr>
      <w:ins w:id="25"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"mailto:?to=&amp;subject=%5BLIPUTAN6%5D%20Baru%20Rilis%20Seminggu%2C%20Tiruan%20Gim%20Clash%20Royale%20Sudah%20Muncul&amp;body=http%3A%2F%2Ftekno.liputan6.com%2Fread%2F2456423%2Fbaru-rilis-seminggu-tiruan-gim-clash-royale-sudah-muncul"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FFFFFF"/>
            <w:sz w:val="17"/>
            <w:u w:val="single"/>
          </w:rPr>
          <w:t>Email</w:t>
        </w:r>
        <w:r w:rsidRPr="00264A7D">
          <w:rPr>
            <w:rFonts w:ascii="Arial" w:eastAsia="Times New Roman" w:hAnsi="Arial" w:cs="Arial"/>
            <w:color w:val="444444"/>
            <w:sz w:val="21"/>
            <w:szCs w:val="21"/>
          </w:rPr>
          <w:fldChar w:fldCharType="end"/>
        </w:r>
      </w:ins>
    </w:p>
    <w:p w:rsidR="00264A7D" w:rsidRPr="00264A7D" w:rsidRDefault="00264A7D" w:rsidP="00264A7D">
      <w:pPr>
        <w:numPr>
          <w:ilvl w:val="0"/>
          <w:numId w:val="2"/>
        </w:numPr>
        <w:shd w:val="clear" w:color="auto" w:fill="FFFFFF"/>
        <w:spacing w:beforeAutospacing="1" w:after="0" w:afterAutospacing="1" w:line="240" w:lineRule="auto"/>
        <w:ind w:left="0"/>
        <w:rPr>
          <w:ins w:id="26" w:author="Unknown"/>
          <w:rFonts w:ascii="Arial" w:eastAsia="Times New Roman" w:hAnsi="Arial" w:cs="Arial"/>
          <w:color w:val="444444"/>
          <w:sz w:val="21"/>
          <w:szCs w:val="21"/>
        </w:rPr>
      </w:pPr>
      <w:ins w:id="27" w:author="Unknown">
        <w:r w:rsidRPr="00264A7D">
          <w:rPr>
            <w:rFonts w:ascii="Arial" w:eastAsia="Times New Roman" w:hAnsi="Arial" w:cs="Arial"/>
            <w:color w:val="444444"/>
            <w:sz w:val="21"/>
            <w:szCs w:val="21"/>
          </w:rPr>
          <w:fldChar w:fldCharType="begin"/>
        </w:r>
        <w:r w:rsidRPr="00264A7D">
          <w:rPr>
            <w:rFonts w:ascii="Arial" w:eastAsia="Times New Roman" w:hAnsi="Arial" w:cs="Arial"/>
            <w:color w:val="444444"/>
            <w:sz w:val="21"/>
            <w:szCs w:val="21"/>
          </w:rPr>
          <w:instrText xml:space="preserve"> HYPERLINK "http://tekno.liputan6.com/read/2456423/baru-rilis-seminggu-tiruan-gim-clash-royale-sudah-muncul" </w:instrText>
        </w:r>
        <w:r w:rsidRPr="00264A7D">
          <w:rPr>
            <w:rFonts w:ascii="Arial" w:eastAsia="Times New Roman" w:hAnsi="Arial" w:cs="Arial"/>
            <w:color w:val="444444"/>
            <w:sz w:val="21"/>
            <w:szCs w:val="21"/>
          </w:rPr>
          <w:fldChar w:fldCharType="separate"/>
        </w:r>
        <w:r w:rsidRPr="00264A7D">
          <w:rPr>
            <w:rFonts w:ascii="Arial" w:eastAsia="Times New Roman" w:hAnsi="Arial" w:cs="Arial"/>
            <w:color w:val="FFFFFF"/>
            <w:sz w:val="17"/>
            <w:u w:val="single"/>
          </w:rPr>
          <w:t>Copy Link</w:t>
        </w:r>
        <w:r w:rsidRPr="00264A7D">
          <w:rPr>
            <w:rFonts w:ascii="Arial" w:eastAsia="Times New Roman" w:hAnsi="Arial" w:cs="Arial"/>
            <w:color w:val="444444"/>
            <w:sz w:val="21"/>
            <w:szCs w:val="21"/>
          </w:rPr>
          <w:fldChar w:fldCharType="end"/>
        </w:r>
      </w:ins>
    </w:p>
    <w:p w:rsidR="00264A7D" w:rsidRPr="00264A7D" w:rsidRDefault="00264A7D" w:rsidP="00264A7D">
      <w:pPr>
        <w:shd w:val="clear" w:color="auto" w:fill="FFFFFF"/>
        <w:spacing w:after="0" w:line="360" w:lineRule="atLeast"/>
        <w:rPr>
          <w:ins w:id="28" w:author="Unknown"/>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Tiruan Clash Royale sudah muncul! (toutia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ruan Clash Royale sudah muncul! (toutiao)">
                      <a:hlinkClick r:id="rId5"/>
                    </pic:cNvPr>
                    <pic:cNvPicPr>
                      <a:picLocks noChangeAspect="1" noChangeArrowheads="1"/>
                    </pic:cNvPicPr>
                  </pic:nvPicPr>
                  <pic:blipFill>
                    <a:blip r:embed="rId6"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264A7D" w:rsidRPr="00264A7D" w:rsidRDefault="00264A7D" w:rsidP="00264A7D">
      <w:pPr>
        <w:shd w:val="clear" w:color="auto" w:fill="FFFFFF"/>
        <w:spacing w:after="0" w:line="360" w:lineRule="atLeast"/>
        <w:rPr>
          <w:ins w:id="29" w:author="Unknown"/>
          <w:rFonts w:ascii="Arial" w:eastAsia="Times New Roman" w:hAnsi="Arial" w:cs="Arial"/>
          <w:color w:val="444444"/>
          <w:sz w:val="21"/>
          <w:szCs w:val="21"/>
        </w:rPr>
      </w:pPr>
      <w:ins w:id="30" w:author="Unknown">
        <w:r w:rsidRPr="00264A7D">
          <w:rPr>
            <w:rFonts w:ascii="Arial" w:eastAsia="Times New Roman" w:hAnsi="Arial" w:cs="Arial"/>
            <w:color w:val="444444"/>
            <w:sz w:val="21"/>
            <w:szCs w:val="21"/>
          </w:rPr>
          <w:lastRenderedPageBreak/>
          <w:t>Tiruan Clash Royale sudah muncul! (toutiao)</w:t>
        </w:r>
      </w:ins>
    </w:p>
    <w:p w:rsidR="00264A7D" w:rsidRPr="00264A7D" w:rsidRDefault="00264A7D" w:rsidP="00264A7D">
      <w:pPr>
        <w:shd w:val="clear" w:color="auto" w:fill="FFFFFF"/>
        <w:spacing w:before="100" w:beforeAutospacing="1" w:after="100" w:afterAutospacing="1" w:line="379" w:lineRule="atLeast"/>
        <w:rPr>
          <w:ins w:id="31" w:author="Unknown"/>
          <w:rFonts w:ascii="Arial" w:eastAsia="Times New Roman" w:hAnsi="Arial" w:cs="Arial"/>
          <w:color w:val="4A4A4A"/>
          <w:sz w:val="24"/>
          <w:szCs w:val="24"/>
        </w:rPr>
      </w:pPr>
      <w:ins w:id="32" w:author="Unknown">
        <w:r w:rsidRPr="00264A7D">
          <w:rPr>
            <w:rFonts w:ascii="Arial" w:eastAsia="Times New Roman" w:hAnsi="Arial" w:cs="Arial"/>
            <w:b/>
            <w:bCs/>
            <w:color w:val="F67638"/>
            <w:sz w:val="24"/>
            <w:szCs w:val="24"/>
          </w:rPr>
          <w:t>Liputan6.com, Jakarta -</w:t>
        </w:r>
        <w:r w:rsidRPr="00264A7D">
          <w:rPr>
            <w:rFonts w:ascii="Arial" w:eastAsia="Times New Roman" w:hAnsi="Arial" w:cs="Arial"/>
            <w:color w:val="4A4A4A"/>
            <w:sz w:val="24"/>
            <w:szCs w:val="24"/>
          </w:rPr>
          <w:t> Telah menjadi rahasia umum kalau sebuah produk--baik itu barang elektronik atau aplikasi yang sukses di pasaran--pasti akan muncul tiruannya.</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t>Tampil sebagai gim paling banyak dimainkan sejak diluncurkan seminggu lalu, Clash Royale adalah gim terbaru besutan Supercell. Gim ini langsung melejit ke peringkat pertama sebagai aplikasi paling banyak diunduh di iOS dalam 12 jam. </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t>Namun, hal ini justru menjadikan Clash Royale sebagai sasaran empuk banyak pengembang gim nakal untuk ditiru. </w:t>
        </w:r>
      </w:ins>
    </w:p>
    <w:p w:rsidR="00264A7D" w:rsidRPr="00264A7D" w:rsidRDefault="00264A7D" w:rsidP="00264A7D">
      <w:pPr>
        <w:shd w:val="clear" w:color="auto" w:fill="F4F4F4"/>
        <w:spacing w:after="0" w:line="240" w:lineRule="auto"/>
        <w:rPr>
          <w:ins w:id="33" w:author="Unknown"/>
          <w:rFonts w:ascii="Arial" w:eastAsia="Times New Roman" w:hAnsi="Arial" w:cs="Arial"/>
          <w:b/>
          <w:bCs/>
          <w:caps/>
          <w:color w:val="888888"/>
          <w:sz w:val="18"/>
          <w:szCs w:val="18"/>
        </w:rPr>
      </w:pPr>
      <w:ins w:id="34" w:author="Unknown">
        <w:r w:rsidRPr="00264A7D">
          <w:rPr>
            <w:rFonts w:ascii="Arial" w:eastAsia="Times New Roman" w:hAnsi="Arial" w:cs="Arial"/>
            <w:b/>
            <w:bCs/>
            <w:caps/>
            <w:color w:val="888888"/>
            <w:sz w:val="18"/>
            <w:szCs w:val="18"/>
          </w:rPr>
          <w:t>BACA JUGA</w:t>
        </w:r>
      </w:ins>
    </w:p>
    <w:p w:rsidR="00264A7D" w:rsidRPr="00264A7D" w:rsidRDefault="00264A7D" w:rsidP="00264A7D">
      <w:pPr>
        <w:numPr>
          <w:ilvl w:val="0"/>
          <w:numId w:val="3"/>
        </w:numPr>
        <w:pBdr>
          <w:bottom w:val="single" w:sz="6" w:space="8" w:color="E3E3E3"/>
        </w:pBdr>
        <w:shd w:val="clear" w:color="auto" w:fill="F4F4F4"/>
        <w:spacing w:before="100" w:beforeAutospacing="1" w:after="100" w:afterAutospacing="1" w:line="379" w:lineRule="atLeast"/>
        <w:ind w:left="0" w:hanging="225"/>
        <w:rPr>
          <w:ins w:id="35" w:author="Unknown"/>
          <w:rFonts w:ascii="Arial" w:eastAsia="Times New Roman" w:hAnsi="Arial" w:cs="Arial"/>
          <w:color w:val="4A4A4A"/>
          <w:sz w:val="24"/>
          <w:szCs w:val="24"/>
        </w:rPr>
      </w:pPr>
      <w:ins w:id="36" w:author="Unknown">
        <w:r w:rsidRPr="00264A7D">
          <w:rPr>
            <w:rFonts w:ascii="Arial" w:eastAsia="Times New Roman" w:hAnsi="Arial" w:cs="Arial"/>
            <w:color w:val="4A4A4A"/>
            <w:sz w:val="24"/>
            <w:szCs w:val="24"/>
          </w:rPr>
          <w:fldChar w:fldCharType="begin"/>
        </w:r>
        <w:r w:rsidRPr="00264A7D">
          <w:rPr>
            <w:rFonts w:ascii="Arial" w:eastAsia="Times New Roman" w:hAnsi="Arial" w:cs="Arial"/>
            <w:color w:val="4A4A4A"/>
            <w:sz w:val="24"/>
            <w:szCs w:val="24"/>
          </w:rPr>
          <w:instrText xml:space="preserve"> HYPERLINK "http://tekno.liputan6.com/read/2455854/perusahaan-produk-konsumen-harus-mulai-garap-ranah-digital" </w:instrText>
        </w:r>
        <w:r w:rsidRPr="00264A7D">
          <w:rPr>
            <w:rFonts w:ascii="Arial" w:eastAsia="Times New Roman" w:hAnsi="Arial" w:cs="Arial"/>
            <w:color w:val="4A4A4A"/>
            <w:sz w:val="24"/>
            <w:szCs w:val="24"/>
          </w:rPr>
          <w:fldChar w:fldCharType="separate"/>
        </w:r>
        <w:r w:rsidRPr="00264A7D">
          <w:rPr>
            <w:rFonts w:ascii="Arial" w:eastAsia="Times New Roman" w:hAnsi="Arial" w:cs="Arial"/>
            <w:b/>
            <w:bCs/>
            <w:color w:val="222222"/>
            <w:sz w:val="21"/>
            <w:u w:val="single"/>
          </w:rPr>
          <w:t>Perusahaan Produk Konsumen Harus Mulai Garap Ranah Digital</w:t>
        </w:r>
        <w:r w:rsidRPr="00264A7D">
          <w:rPr>
            <w:rFonts w:ascii="Arial" w:eastAsia="Times New Roman" w:hAnsi="Arial" w:cs="Arial"/>
            <w:color w:val="4A4A4A"/>
            <w:sz w:val="24"/>
            <w:szCs w:val="24"/>
          </w:rPr>
          <w:fldChar w:fldCharType="end"/>
        </w:r>
      </w:ins>
    </w:p>
    <w:p w:rsidR="00264A7D" w:rsidRPr="00264A7D" w:rsidRDefault="00264A7D" w:rsidP="00264A7D">
      <w:pPr>
        <w:numPr>
          <w:ilvl w:val="0"/>
          <w:numId w:val="3"/>
        </w:numPr>
        <w:pBdr>
          <w:bottom w:val="single" w:sz="6" w:space="8" w:color="E3E3E3"/>
        </w:pBdr>
        <w:shd w:val="clear" w:color="auto" w:fill="F4F4F4"/>
        <w:spacing w:before="100" w:beforeAutospacing="1" w:after="100" w:afterAutospacing="1" w:line="379" w:lineRule="atLeast"/>
        <w:ind w:left="0" w:hanging="225"/>
        <w:rPr>
          <w:ins w:id="37" w:author="Unknown"/>
          <w:rFonts w:ascii="Arial" w:eastAsia="Times New Roman" w:hAnsi="Arial" w:cs="Arial"/>
          <w:color w:val="4A4A4A"/>
          <w:sz w:val="24"/>
          <w:szCs w:val="24"/>
        </w:rPr>
      </w:pPr>
      <w:ins w:id="38" w:author="Unknown">
        <w:r w:rsidRPr="00264A7D">
          <w:rPr>
            <w:rFonts w:ascii="Arial" w:eastAsia="Times New Roman" w:hAnsi="Arial" w:cs="Arial"/>
            <w:color w:val="4A4A4A"/>
            <w:sz w:val="24"/>
            <w:szCs w:val="24"/>
          </w:rPr>
          <w:fldChar w:fldCharType="begin"/>
        </w:r>
        <w:r w:rsidRPr="00264A7D">
          <w:rPr>
            <w:rFonts w:ascii="Arial" w:eastAsia="Times New Roman" w:hAnsi="Arial" w:cs="Arial"/>
            <w:color w:val="4A4A4A"/>
            <w:sz w:val="24"/>
            <w:szCs w:val="24"/>
          </w:rPr>
          <w:instrText xml:space="preserve"> HYPERLINK "http://tekno.liputan6.com/read/2452931/keren-death-star-buatan-dirancang-untuk-hancurkan-asteroid" </w:instrText>
        </w:r>
        <w:r w:rsidRPr="00264A7D">
          <w:rPr>
            <w:rFonts w:ascii="Arial" w:eastAsia="Times New Roman" w:hAnsi="Arial" w:cs="Arial"/>
            <w:color w:val="4A4A4A"/>
            <w:sz w:val="24"/>
            <w:szCs w:val="24"/>
          </w:rPr>
          <w:fldChar w:fldCharType="separate"/>
        </w:r>
        <w:r w:rsidRPr="00264A7D">
          <w:rPr>
            <w:rFonts w:ascii="Arial" w:eastAsia="Times New Roman" w:hAnsi="Arial" w:cs="Arial"/>
            <w:b/>
            <w:bCs/>
            <w:color w:val="222222"/>
            <w:sz w:val="21"/>
            <w:u w:val="single"/>
          </w:rPr>
          <w:t>Keren, 'Death Star' Buatan Dirancang untuk Hancurkan Asteroid</w:t>
        </w:r>
        <w:r w:rsidRPr="00264A7D">
          <w:rPr>
            <w:rFonts w:ascii="Arial" w:eastAsia="Times New Roman" w:hAnsi="Arial" w:cs="Arial"/>
            <w:color w:val="4A4A4A"/>
            <w:sz w:val="24"/>
            <w:szCs w:val="24"/>
          </w:rPr>
          <w:fldChar w:fldCharType="end"/>
        </w:r>
      </w:ins>
    </w:p>
    <w:p w:rsidR="00264A7D" w:rsidRPr="00264A7D" w:rsidRDefault="00264A7D" w:rsidP="00264A7D">
      <w:pPr>
        <w:numPr>
          <w:ilvl w:val="0"/>
          <w:numId w:val="3"/>
        </w:numPr>
        <w:shd w:val="clear" w:color="auto" w:fill="F4F4F4"/>
        <w:spacing w:before="100" w:beforeAutospacing="1" w:after="100" w:afterAutospacing="1" w:line="379" w:lineRule="atLeast"/>
        <w:ind w:left="0" w:hanging="225"/>
        <w:rPr>
          <w:ins w:id="39" w:author="Unknown"/>
          <w:rFonts w:ascii="Arial" w:eastAsia="Times New Roman" w:hAnsi="Arial" w:cs="Arial"/>
          <w:color w:val="4A4A4A"/>
          <w:sz w:val="24"/>
          <w:szCs w:val="24"/>
        </w:rPr>
      </w:pPr>
      <w:ins w:id="40" w:author="Unknown">
        <w:r w:rsidRPr="00264A7D">
          <w:rPr>
            <w:rFonts w:ascii="Arial" w:eastAsia="Times New Roman" w:hAnsi="Arial" w:cs="Arial"/>
            <w:color w:val="4A4A4A"/>
            <w:sz w:val="24"/>
            <w:szCs w:val="24"/>
          </w:rPr>
          <w:fldChar w:fldCharType="begin"/>
        </w:r>
        <w:r w:rsidRPr="00264A7D">
          <w:rPr>
            <w:rFonts w:ascii="Arial" w:eastAsia="Times New Roman" w:hAnsi="Arial" w:cs="Arial"/>
            <w:color w:val="4A4A4A"/>
            <w:sz w:val="24"/>
            <w:szCs w:val="24"/>
          </w:rPr>
          <w:instrText xml:space="preserve"> HYPERLINK "http://tekno.liputan6.com/read/2455249/facebook-akuisisi-aplikasi-ala-snapchat" </w:instrText>
        </w:r>
        <w:r w:rsidRPr="00264A7D">
          <w:rPr>
            <w:rFonts w:ascii="Arial" w:eastAsia="Times New Roman" w:hAnsi="Arial" w:cs="Arial"/>
            <w:color w:val="4A4A4A"/>
            <w:sz w:val="24"/>
            <w:szCs w:val="24"/>
          </w:rPr>
          <w:fldChar w:fldCharType="separate"/>
        </w:r>
        <w:r w:rsidRPr="00264A7D">
          <w:rPr>
            <w:rFonts w:ascii="Arial" w:eastAsia="Times New Roman" w:hAnsi="Arial" w:cs="Arial"/>
            <w:b/>
            <w:bCs/>
            <w:color w:val="222222"/>
            <w:sz w:val="21"/>
            <w:u w:val="single"/>
          </w:rPr>
          <w:t>Facebook Akuisisi Aplikasi ala Snapchat</w:t>
        </w:r>
        <w:r w:rsidRPr="00264A7D">
          <w:rPr>
            <w:rFonts w:ascii="Arial" w:eastAsia="Times New Roman" w:hAnsi="Arial" w:cs="Arial"/>
            <w:color w:val="4A4A4A"/>
            <w:sz w:val="24"/>
            <w:szCs w:val="24"/>
          </w:rPr>
          <w:fldChar w:fldCharType="end"/>
        </w:r>
      </w:ins>
    </w:p>
    <w:p w:rsidR="00264A7D" w:rsidRPr="00264A7D" w:rsidRDefault="00264A7D" w:rsidP="00264A7D">
      <w:pPr>
        <w:shd w:val="clear" w:color="auto" w:fill="FFFFFF"/>
        <w:spacing w:before="100" w:beforeAutospacing="1" w:after="100" w:afterAutospacing="1" w:line="379" w:lineRule="atLeast"/>
        <w:rPr>
          <w:ins w:id="41" w:author="Unknown"/>
          <w:rFonts w:ascii="Arial" w:eastAsia="Times New Roman" w:hAnsi="Arial" w:cs="Arial"/>
          <w:color w:val="4A4A4A"/>
          <w:sz w:val="24"/>
          <w:szCs w:val="24"/>
        </w:rPr>
      </w:pPr>
      <w:ins w:id="42" w:author="Unknown">
        <w:r w:rsidRPr="00264A7D">
          <w:rPr>
            <w:rFonts w:ascii="Arial" w:eastAsia="Times New Roman" w:hAnsi="Arial" w:cs="Arial"/>
            <w:color w:val="4A4A4A"/>
            <w:sz w:val="24"/>
            <w:szCs w:val="24"/>
          </w:rPr>
          <w:t>Sebenarnya yang mengejutkan bukan munculnya aplikasi tiruannya, namun lebih betapa cepat gim tiruannya muncul di pasaran. Mengutip informasi dari</w:t>
        </w:r>
        <w:r w:rsidRPr="00264A7D">
          <w:rPr>
            <w:rFonts w:ascii="Arial" w:eastAsia="Times New Roman" w:hAnsi="Arial" w:cs="Arial"/>
            <w:i/>
            <w:iCs/>
            <w:color w:val="4A4A4A"/>
            <w:sz w:val="24"/>
            <w:szCs w:val="24"/>
          </w:rPr>
          <w:t>VentureBeat</w:t>
        </w:r>
        <w:r w:rsidRPr="00264A7D">
          <w:rPr>
            <w:rFonts w:ascii="Arial" w:eastAsia="Times New Roman" w:hAnsi="Arial" w:cs="Arial"/>
            <w:color w:val="4A4A4A"/>
            <w:sz w:val="24"/>
            <w:szCs w:val="24"/>
          </w:rPr>
          <w:t>, Sabtu (12/3/2016), kabar gim tiruan Clash Royale ini muncul setelah laman berbahasa Tiongkok bernama </w:t>
        </w:r>
        <w:r w:rsidRPr="00264A7D">
          <w:rPr>
            <w:rFonts w:ascii="Arial" w:eastAsia="Times New Roman" w:hAnsi="Arial" w:cs="Arial"/>
            <w:i/>
            <w:iCs/>
            <w:color w:val="4A4A4A"/>
            <w:sz w:val="24"/>
            <w:szCs w:val="24"/>
          </w:rPr>
          <w:t>Toutiao</w:t>
        </w:r>
        <w:r w:rsidRPr="00264A7D">
          <w:rPr>
            <w:rFonts w:ascii="Arial" w:eastAsia="Times New Roman" w:hAnsi="Arial" w:cs="Arial"/>
            <w:color w:val="4A4A4A"/>
            <w:sz w:val="24"/>
            <w:szCs w:val="24"/>
          </w:rPr>
          <w:t>mencoba membandingkan yang asli dengan yang palsu.</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t>Jika dibandingkan berdampingan, kedua gim terlihat sama. Dari segi tampilan menu, empat buah </w:t>
        </w:r>
        <w:r w:rsidRPr="00264A7D">
          <w:rPr>
            <w:rFonts w:ascii="Arial" w:eastAsia="Times New Roman" w:hAnsi="Arial" w:cs="Arial"/>
            <w:i/>
            <w:iCs/>
            <w:color w:val="4A4A4A"/>
            <w:sz w:val="24"/>
            <w:szCs w:val="24"/>
          </w:rPr>
          <w:t>chest </w:t>
        </w:r>
        <w:r w:rsidRPr="00264A7D">
          <w:rPr>
            <w:rFonts w:ascii="Arial" w:eastAsia="Times New Roman" w:hAnsi="Arial" w:cs="Arial"/>
            <w:color w:val="4A4A4A"/>
            <w:sz w:val="24"/>
            <w:szCs w:val="24"/>
          </w:rPr>
          <w:t>(peti) yang bisa didapat hingga sampai medan pertempuran pun tampak serupa--di gim tiruannya ada fitur ubah sudut pandang.</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r>
      </w:ins>
    </w:p>
    <w:p w:rsidR="00264A7D" w:rsidRPr="00264A7D" w:rsidRDefault="00264A7D" w:rsidP="00264A7D">
      <w:pPr>
        <w:shd w:val="clear" w:color="auto" w:fill="FFFFFF"/>
        <w:spacing w:after="0" w:line="379" w:lineRule="atLeast"/>
        <w:rPr>
          <w:ins w:id="43" w:author="Unknown"/>
          <w:rFonts w:ascii="Arial" w:eastAsia="Times New Roman" w:hAnsi="Arial" w:cs="Arial"/>
          <w:color w:val="4A4A4A"/>
          <w:sz w:val="24"/>
          <w:szCs w:val="24"/>
        </w:rPr>
      </w:pPr>
      <w:r>
        <w:rPr>
          <w:rFonts w:ascii="Arial" w:eastAsia="Times New Roman" w:hAnsi="Arial" w:cs="Arial"/>
          <w:noProof/>
          <w:color w:val="F67638"/>
          <w:sz w:val="24"/>
          <w:szCs w:val="24"/>
        </w:rPr>
        <w:lastRenderedPageBreak/>
        <w:drawing>
          <wp:inline distT="0" distB="0" distL="0" distR="0">
            <wp:extent cx="6410325" cy="3552825"/>
            <wp:effectExtent l="19050" t="0" r="9525" b="0"/>
            <wp:docPr id="2" name="Picture 2" descr="http://cdn1-a.production.liputan6.static6.com/medias/1167942/big/056483200_1457681315-toutiao-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a.production.liputan6.static6.com/medias/1167942/big/056483200_1457681315-toutiao-02.jpg">
                      <a:hlinkClick r:id="rId5"/>
                    </pic:cNvPr>
                    <pic:cNvPicPr>
                      <a:picLocks noChangeAspect="1" noChangeArrowheads="1"/>
                    </pic:cNvPicPr>
                  </pic:nvPicPr>
                  <pic:blipFill>
                    <a:blip r:embed="rId7"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264A7D" w:rsidRPr="00264A7D" w:rsidRDefault="00264A7D" w:rsidP="00264A7D">
      <w:pPr>
        <w:shd w:val="clear" w:color="auto" w:fill="FFFFFF"/>
        <w:spacing w:line="379" w:lineRule="atLeast"/>
        <w:rPr>
          <w:ins w:id="44" w:author="Unknown"/>
          <w:rFonts w:ascii="Arial" w:eastAsia="Times New Roman" w:hAnsi="Arial" w:cs="Arial"/>
          <w:color w:val="4A4A4A"/>
          <w:sz w:val="24"/>
          <w:szCs w:val="24"/>
        </w:rPr>
      </w:pPr>
      <w:ins w:id="45" w:author="Unknown">
        <w:r w:rsidRPr="00264A7D">
          <w:rPr>
            <w:rFonts w:ascii="Arial" w:eastAsia="Times New Roman" w:hAnsi="Arial" w:cs="Arial"/>
            <w:color w:val="4A4A4A"/>
            <w:sz w:val="24"/>
            <w:szCs w:val="24"/>
          </w:rPr>
          <w:t>Sebuah pengembang gim asal Tiongkok membuat gim tiruan Clash Royale (toutiao)Yang membedakan kedua gim satu sama lain hanya </w:t>
        </w:r>
        <w:r w:rsidRPr="00264A7D">
          <w:rPr>
            <w:rFonts w:ascii="Arial" w:eastAsia="Times New Roman" w:hAnsi="Arial" w:cs="Arial"/>
            <w:i/>
            <w:iCs/>
            <w:color w:val="4A4A4A"/>
            <w:sz w:val="24"/>
            <w:szCs w:val="24"/>
          </w:rPr>
          <w:t>artwork</w:t>
        </w:r>
        <w:r w:rsidRPr="00264A7D">
          <w:rPr>
            <w:rFonts w:ascii="Arial" w:eastAsia="Times New Roman" w:hAnsi="Arial" w:cs="Arial"/>
            <w:color w:val="4A4A4A"/>
            <w:sz w:val="24"/>
            <w:szCs w:val="24"/>
          </w:rPr>
          <w:t>. Jika di Clash Royale, setiap karakter tampil dengan tema abad pertengahan Eropa, di versi tiruannya tiap karakter tampil dengan tema negeri Tiongkok.</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t>Dengan munculnya gim tiruan Clash Royale, tentu saja makin memperkuat kesan yang kurang baik untuk para pengembang gim atau aplikasi mobile di Asia. Di mana memang sudah jadi rahasia umum kalau Tiongkok terkenal dengan kemampuan mereka menjiplak apa pun yang diinginkan.</w:t>
        </w:r>
        <w:r w:rsidRPr="00264A7D">
          <w:rPr>
            <w:rFonts w:ascii="Arial" w:eastAsia="Times New Roman" w:hAnsi="Arial" w:cs="Arial"/>
            <w:color w:val="4A4A4A"/>
            <w:sz w:val="24"/>
            <w:szCs w:val="24"/>
          </w:rPr>
          <w:br/>
        </w:r>
        <w:r w:rsidRPr="00264A7D">
          <w:rPr>
            <w:rFonts w:ascii="Arial" w:eastAsia="Times New Roman" w:hAnsi="Arial" w:cs="Arial"/>
            <w:color w:val="4A4A4A"/>
            <w:sz w:val="24"/>
            <w:szCs w:val="24"/>
          </w:rPr>
          <w:br/>
          <w:t>(Ysl/Cas)</w:t>
        </w:r>
      </w:ins>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61C56"/>
    <w:multiLevelType w:val="multilevel"/>
    <w:tmpl w:val="84B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B51A2"/>
    <w:multiLevelType w:val="multilevel"/>
    <w:tmpl w:val="1AF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732E2"/>
    <w:multiLevelType w:val="multilevel"/>
    <w:tmpl w:val="AC1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64A7D"/>
    <w:rsid w:val="00264A7D"/>
    <w:rsid w:val="00591DFA"/>
    <w:rsid w:val="00610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264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7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4A7D"/>
    <w:rPr>
      <w:color w:val="0000FF"/>
      <w:u w:val="single"/>
    </w:rPr>
  </w:style>
  <w:style w:type="character" w:customStyle="1" w:styleId="apple-converted-space">
    <w:name w:val="apple-converted-space"/>
    <w:basedOn w:val="DefaultParagraphFont"/>
    <w:rsid w:val="00264A7D"/>
  </w:style>
  <w:style w:type="character" w:customStyle="1" w:styleId="read-page--header--authorname">
    <w:name w:val="read-page--header--author__name"/>
    <w:basedOn w:val="DefaultParagraphFont"/>
    <w:rsid w:val="00264A7D"/>
  </w:style>
  <w:style w:type="paragraph" w:customStyle="1" w:styleId="read-page--header--authordatetime-wrapper">
    <w:name w:val="read-page--header--author__datetime-wrapper"/>
    <w:basedOn w:val="Normal"/>
    <w:rsid w:val="00264A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264A7D"/>
  </w:style>
  <w:style w:type="character" w:customStyle="1" w:styleId="read-page--social-shareshare-countlabel">
    <w:name w:val="read-page--social-share__share-count__label"/>
    <w:basedOn w:val="DefaultParagraphFont"/>
    <w:rsid w:val="00264A7D"/>
  </w:style>
  <w:style w:type="paragraph" w:styleId="NormalWeb">
    <w:name w:val="Normal (Web)"/>
    <w:basedOn w:val="Normal"/>
    <w:uiPriority w:val="99"/>
    <w:semiHidden/>
    <w:unhideWhenUsed/>
    <w:rsid w:val="00264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a-jugaheader">
    <w:name w:val="baca-juga__header"/>
    <w:basedOn w:val="Normal"/>
    <w:rsid w:val="00264A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A7D"/>
    <w:rPr>
      <w:i/>
      <w:iCs/>
    </w:rPr>
  </w:style>
  <w:style w:type="paragraph" w:styleId="BalloonText">
    <w:name w:val="Balloon Text"/>
    <w:basedOn w:val="Normal"/>
    <w:link w:val="BalloonTextChar"/>
    <w:uiPriority w:val="99"/>
    <w:semiHidden/>
    <w:unhideWhenUsed/>
    <w:rsid w:val="00264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252500">
      <w:bodyDiv w:val="1"/>
      <w:marLeft w:val="0"/>
      <w:marRight w:val="0"/>
      <w:marTop w:val="0"/>
      <w:marBottom w:val="0"/>
      <w:divBdr>
        <w:top w:val="none" w:sz="0" w:space="0" w:color="auto"/>
        <w:left w:val="none" w:sz="0" w:space="0" w:color="auto"/>
        <w:bottom w:val="none" w:sz="0" w:space="0" w:color="auto"/>
        <w:right w:val="none" w:sz="0" w:space="0" w:color="auto"/>
      </w:divBdr>
      <w:divsChild>
        <w:div w:id="360133430">
          <w:marLeft w:val="0"/>
          <w:marRight w:val="0"/>
          <w:marTop w:val="0"/>
          <w:marBottom w:val="300"/>
          <w:divBdr>
            <w:top w:val="none" w:sz="0" w:space="0" w:color="auto"/>
            <w:left w:val="none" w:sz="0" w:space="0" w:color="auto"/>
            <w:bottom w:val="none" w:sz="0" w:space="0" w:color="auto"/>
            <w:right w:val="none" w:sz="0" w:space="0" w:color="auto"/>
          </w:divBdr>
          <w:divsChild>
            <w:div w:id="1947421205">
              <w:marLeft w:val="0"/>
              <w:marRight w:val="0"/>
              <w:marTop w:val="0"/>
              <w:marBottom w:val="0"/>
              <w:divBdr>
                <w:top w:val="none" w:sz="0" w:space="0" w:color="auto"/>
                <w:left w:val="none" w:sz="0" w:space="0" w:color="auto"/>
                <w:bottom w:val="none" w:sz="0" w:space="0" w:color="auto"/>
                <w:right w:val="none" w:sz="0" w:space="0" w:color="auto"/>
              </w:divBdr>
              <w:divsChild>
                <w:div w:id="1453666294">
                  <w:marLeft w:val="0"/>
                  <w:marRight w:val="0"/>
                  <w:marTop w:val="0"/>
                  <w:marBottom w:val="0"/>
                  <w:divBdr>
                    <w:top w:val="none" w:sz="0" w:space="0" w:color="auto"/>
                    <w:left w:val="none" w:sz="0" w:space="0" w:color="auto"/>
                    <w:bottom w:val="none" w:sz="0" w:space="0" w:color="auto"/>
                    <w:right w:val="none" w:sz="0" w:space="0" w:color="auto"/>
                  </w:divBdr>
                  <w:divsChild>
                    <w:div w:id="21317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1774">
          <w:marLeft w:val="0"/>
          <w:marRight w:val="0"/>
          <w:marTop w:val="0"/>
          <w:marBottom w:val="0"/>
          <w:divBdr>
            <w:top w:val="none" w:sz="0" w:space="0" w:color="auto"/>
            <w:left w:val="none" w:sz="0" w:space="0" w:color="auto"/>
            <w:bottom w:val="none" w:sz="0" w:space="0" w:color="auto"/>
            <w:right w:val="none" w:sz="0" w:space="0" w:color="auto"/>
          </w:divBdr>
          <w:divsChild>
            <w:div w:id="1223327458">
              <w:marLeft w:val="0"/>
              <w:marRight w:val="5100"/>
              <w:marTop w:val="0"/>
              <w:marBottom w:val="0"/>
              <w:divBdr>
                <w:top w:val="none" w:sz="0" w:space="0" w:color="auto"/>
                <w:left w:val="none" w:sz="0" w:space="0" w:color="auto"/>
                <w:bottom w:val="none" w:sz="0" w:space="0" w:color="auto"/>
                <w:right w:val="none" w:sz="0" w:space="0" w:color="auto"/>
              </w:divBdr>
              <w:divsChild>
                <w:div w:id="156921664">
                  <w:marLeft w:val="0"/>
                  <w:marRight w:val="0"/>
                  <w:marTop w:val="0"/>
                  <w:marBottom w:val="0"/>
                  <w:divBdr>
                    <w:top w:val="none" w:sz="0" w:space="0" w:color="auto"/>
                    <w:left w:val="none" w:sz="0" w:space="0" w:color="auto"/>
                    <w:bottom w:val="none" w:sz="0" w:space="0" w:color="auto"/>
                    <w:right w:val="none" w:sz="0" w:space="0" w:color="auto"/>
                  </w:divBdr>
                  <w:divsChild>
                    <w:div w:id="1950967215">
                      <w:marLeft w:val="0"/>
                      <w:marRight w:val="0"/>
                      <w:marTop w:val="0"/>
                      <w:marBottom w:val="0"/>
                      <w:divBdr>
                        <w:top w:val="none" w:sz="0" w:space="0" w:color="auto"/>
                        <w:left w:val="none" w:sz="0" w:space="0" w:color="auto"/>
                        <w:bottom w:val="none" w:sz="0" w:space="0" w:color="auto"/>
                        <w:right w:val="none" w:sz="0" w:space="0" w:color="auto"/>
                      </w:divBdr>
                    </w:div>
                  </w:divsChild>
                </w:div>
                <w:div w:id="2074694647">
                  <w:marLeft w:val="0"/>
                  <w:marRight w:val="0"/>
                  <w:marTop w:val="0"/>
                  <w:marBottom w:val="525"/>
                  <w:divBdr>
                    <w:top w:val="none" w:sz="0" w:space="0" w:color="auto"/>
                    <w:left w:val="none" w:sz="0" w:space="0" w:color="auto"/>
                    <w:bottom w:val="none" w:sz="0" w:space="0" w:color="auto"/>
                    <w:right w:val="none" w:sz="0" w:space="0" w:color="auto"/>
                  </w:divBdr>
                  <w:divsChild>
                    <w:div w:id="44447729">
                      <w:marLeft w:val="0"/>
                      <w:marRight w:val="0"/>
                      <w:marTop w:val="0"/>
                      <w:marBottom w:val="0"/>
                      <w:divBdr>
                        <w:top w:val="none" w:sz="0" w:space="0" w:color="auto"/>
                        <w:left w:val="none" w:sz="0" w:space="0" w:color="auto"/>
                        <w:bottom w:val="none" w:sz="0" w:space="0" w:color="auto"/>
                        <w:right w:val="none" w:sz="0" w:space="0" w:color="auto"/>
                      </w:divBdr>
                    </w:div>
                    <w:div w:id="485711625">
                      <w:marLeft w:val="0"/>
                      <w:marRight w:val="0"/>
                      <w:marTop w:val="0"/>
                      <w:marBottom w:val="0"/>
                      <w:divBdr>
                        <w:top w:val="none" w:sz="0" w:space="0" w:color="auto"/>
                        <w:left w:val="none" w:sz="0" w:space="0" w:color="auto"/>
                        <w:bottom w:val="none" w:sz="0" w:space="0" w:color="auto"/>
                        <w:right w:val="none" w:sz="0" w:space="0" w:color="auto"/>
                      </w:divBdr>
                    </w:div>
                  </w:divsChild>
                </w:div>
                <w:div w:id="176502361">
                  <w:marLeft w:val="0"/>
                  <w:marRight w:val="0"/>
                  <w:marTop w:val="0"/>
                  <w:marBottom w:val="0"/>
                  <w:divBdr>
                    <w:top w:val="none" w:sz="0" w:space="0" w:color="auto"/>
                    <w:left w:val="none" w:sz="0" w:space="0" w:color="auto"/>
                    <w:bottom w:val="none" w:sz="0" w:space="0" w:color="auto"/>
                    <w:right w:val="none" w:sz="0" w:space="0" w:color="auto"/>
                  </w:divBdr>
                  <w:divsChild>
                    <w:div w:id="1543402681">
                      <w:marLeft w:val="0"/>
                      <w:marRight w:val="0"/>
                      <w:marTop w:val="0"/>
                      <w:marBottom w:val="0"/>
                      <w:divBdr>
                        <w:top w:val="none" w:sz="0" w:space="0" w:color="auto"/>
                        <w:left w:val="none" w:sz="0" w:space="0" w:color="auto"/>
                        <w:bottom w:val="none" w:sz="0" w:space="0" w:color="auto"/>
                        <w:right w:val="none" w:sz="0" w:space="0" w:color="auto"/>
                      </w:divBdr>
                    </w:div>
                  </w:divsChild>
                </w:div>
                <w:div w:id="1882159858">
                  <w:marLeft w:val="0"/>
                  <w:marRight w:val="0"/>
                  <w:marTop w:val="0"/>
                  <w:marBottom w:val="300"/>
                  <w:divBdr>
                    <w:top w:val="none" w:sz="0" w:space="0" w:color="auto"/>
                    <w:left w:val="none" w:sz="0" w:space="0" w:color="auto"/>
                    <w:bottom w:val="none" w:sz="0" w:space="0" w:color="auto"/>
                    <w:right w:val="none" w:sz="0" w:space="0" w:color="auto"/>
                  </w:divBdr>
                  <w:divsChild>
                    <w:div w:id="805776503">
                      <w:marLeft w:val="0"/>
                      <w:marRight w:val="0"/>
                      <w:marTop w:val="0"/>
                      <w:marBottom w:val="300"/>
                      <w:divBdr>
                        <w:top w:val="none" w:sz="0" w:space="0" w:color="auto"/>
                        <w:left w:val="none" w:sz="0" w:space="0" w:color="auto"/>
                        <w:bottom w:val="none" w:sz="0" w:space="0" w:color="auto"/>
                        <w:right w:val="none" w:sz="0" w:space="0" w:color="auto"/>
                      </w:divBdr>
                      <w:divsChild>
                        <w:div w:id="30346108">
                          <w:marLeft w:val="0"/>
                          <w:marRight w:val="0"/>
                          <w:marTop w:val="0"/>
                          <w:marBottom w:val="0"/>
                          <w:divBdr>
                            <w:top w:val="none" w:sz="0" w:space="0" w:color="auto"/>
                            <w:left w:val="none" w:sz="0" w:space="0" w:color="auto"/>
                            <w:bottom w:val="none" w:sz="0" w:space="0" w:color="auto"/>
                            <w:right w:val="none" w:sz="0" w:space="0" w:color="auto"/>
                          </w:divBdr>
                          <w:divsChild>
                            <w:div w:id="187763818">
                              <w:marLeft w:val="0"/>
                              <w:marRight w:val="450"/>
                              <w:marTop w:val="0"/>
                              <w:marBottom w:val="450"/>
                              <w:divBdr>
                                <w:top w:val="none" w:sz="0" w:space="0" w:color="auto"/>
                                <w:left w:val="none" w:sz="0" w:space="0" w:color="auto"/>
                                <w:bottom w:val="none" w:sz="0" w:space="0" w:color="auto"/>
                                <w:right w:val="none" w:sz="0" w:space="0" w:color="auto"/>
                              </w:divBdr>
                            </w:div>
                            <w:div w:id="1564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kno.liputan6.com/read/2456423/baru-rilis-seminggu-tiruan-gim-clash-royale-sudah-muncu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2016-03-20T01:19:00Z</dcterms:created>
  <dcterms:modified xsi:type="dcterms:W3CDTF">2016-03-20T01:19:00Z</dcterms:modified>
</cp:coreProperties>
</file>
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0CD" w:rsidRPr="008730CD" w:rsidRDefault="008730CD" w:rsidP="008730CD">
      <w:pPr>
        <w:shd w:val="clear" w:color="auto" w:fill="FFFFFF"/>
        <w:spacing w:line="360" w:lineRule="atLeast"/>
        <w:jc w:val="center"/>
        <w:rPr>
          <w:ins w:id="0" w:author="Unknown"/>
          <w:rFonts w:ascii="Arial" w:eastAsia="Times New Roman" w:hAnsi="Arial" w:cs="Arial"/>
          <w:color w:val="000000" w:themeColor="text1"/>
          <w:sz w:val="21"/>
          <w:szCs w:val="21"/>
        </w:rPr>
      </w:pPr>
      <w:ins w:id="1" w:author="Unknown"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  <w:bdr w:val="none" w:sz="0" w:space="0" w:color="auto" w:frame="1"/>
          </w:rPr>
          <w:br/>
        </w:r>
        <w:r w:rsidRPr="008730CD">
          <w:rPr>
            <w:rFonts w:ascii="Arial" w:eastAsia="Times New Roman" w:hAnsi="Arial" w:cs="Arial"/>
            <w:color w:val="000000" w:themeColor="text1"/>
            <w:sz w:val="21"/>
          </w:rPr>
          <w:t> </w:t>
        </w:r>
      </w:ins>
    </w:p>
    <w:p w:rsidR="008730CD" w:rsidRPr="008730CD" w:rsidRDefault="008730CD" w:rsidP="008730CD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ins w:id="2" w:author="Unknown"/>
          <w:rFonts w:ascii="Arial" w:eastAsia="Times New Roman" w:hAnsi="Arial" w:cs="Arial"/>
          <w:color w:val="000000" w:themeColor="text1"/>
          <w:sz w:val="21"/>
          <w:szCs w:val="21"/>
        </w:rPr>
      </w:pPr>
      <w:ins w:id="3" w:author="Unknown"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begin"/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instrText xml:space="preserve"> HYPERLINK "http://www.liputan6.com/" </w:instrText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separate"/>
        </w:r>
        <w:r w:rsidRPr="008730CD">
          <w:rPr>
            <w:rFonts w:ascii="Arial" w:eastAsia="Times New Roman" w:hAnsi="Arial" w:cs="Arial"/>
            <w:color w:val="000000" w:themeColor="text1"/>
            <w:sz w:val="21"/>
            <w:u w:val="single"/>
          </w:rPr>
          <w:t>Home</w:t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end"/>
        </w:r>
      </w:ins>
    </w:p>
    <w:p w:rsidR="008730CD" w:rsidRPr="008730CD" w:rsidRDefault="008730CD" w:rsidP="008730CD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ins w:id="4" w:author="Unknown"/>
          <w:rFonts w:ascii="Arial" w:eastAsia="Times New Roman" w:hAnsi="Arial" w:cs="Arial"/>
          <w:color w:val="000000" w:themeColor="text1"/>
          <w:sz w:val="21"/>
          <w:szCs w:val="21"/>
        </w:rPr>
      </w:pPr>
      <w:ins w:id="5" w:author="Unknown"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begin"/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instrText xml:space="preserve"> HYPERLINK "http://tekno.liputan6.com/" </w:instrText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separate"/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1"/>
            <w:u w:val="single"/>
          </w:rPr>
          <w:t>Tekno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end"/>
        </w:r>
      </w:ins>
    </w:p>
    <w:p w:rsidR="008730CD" w:rsidRPr="008730CD" w:rsidRDefault="008730CD" w:rsidP="008730CD">
      <w:pPr>
        <w:numPr>
          <w:ilvl w:val="0"/>
          <w:numId w:val="1"/>
        </w:numPr>
        <w:pBdr>
          <w:bottom w:val="single" w:sz="6" w:space="11" w:color="F3F3F3"/>
        </w:pBdr>
        <w:shd w:val="clear" w:color="auto" w:fill="FFFFFF"/>
        <w:spacing w:before="100" w:beforeAutospacing="1" w:after="100" w:afterAutospacing="1" w:line="360" w:lineRule="atLeast"/>
        <w:rPr>
          <w:ins w:id="6" w:author="Unknown"/>
          <w:rFonts w:ascii="Arial" w:eastAsia="Times New Roman" w:hAnsi="Arial" w:cs="Arial"/>
          <w:color w:val="000000" w:themeColor="text1"/>
          <w:sz w:val="21"/>
          <w:szCs w:val="21"/>
        </w:rPr>
      </w:pPr>
      <w:ins w:id="7" w:author="Unknown"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begin"/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instrText xml:space="preserve"> HYPERLINK "http://tekno.liputan6.com/kategori/game" </w:instrText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separate"/>
        </w:r>
        <w:r w:rsidRPr="008730CD">
          <w:rPr>
            <w:rFonts w:ascii="Arial" w:eastAsia="Times New Roman" w:hAnsi="Arial" w:cs="Arial"/>
            <w:color w:val="000000" w:themeColor="text1"/>
            <w:sz w:val="21"/>
            <w:u w:val="single"/>
          </w:rPr>
          <w:t>Game</w:t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end"/>
        </w:r>
      </w:ins>
    </w:p>
    <w:p w:rsidR="008730CD" w:rsidRPr="008730CD" w:rsidRDefault="008730CD" w:rsidP="008730CD">
      <w:pPr>
        <w:shd w:val="clear" w:color="auto" w:fill="FFFFFF"/>
        <w:spacing w:before="225" w:after="225" w:line="240" w:lineRule="auto"/>
        <w:outlineLvl w:val="0"/>
        <w:rPr>
          <w:ins w:id="8" w:author="Unknown"/>
          <w:rFonts w:ascii="Arial" w:eastAsia="Times New Roman" w:hAnsi="Arial" w:cs="Arial"/>
          <w:color w:val="000000" w:themeColor="text1"/>
          <w:kern w:val="36"/>
          <w:sz w:val="45"/>
          <w:szCs w:val="45"/>
        </w:rPr>
      </w:pPr>
      <w:proofErr w:type="spellStart"/>
      <w:ins w:id="9" w:author="Unknown">
        <w:r w:rsidRPr="008730CD">
          <w:rPr>
            <w:rFonts w:ascii="Arial" w:eastAsia="Times New Roman" w:hAnsi="Arial" w:cs="Arial"/>
            <w:color w:val="000000" w:themeColor="text1"/>
            <w:kern w:val="36"/>
            <w:sz w:val="45"/>
            <w:szCs w:val="45"/>
          </w:rPr>
          <w:t>Gim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kern w:val="36"/>
            <w:sz w:val="45"/>
            <w:szCs w:val="45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kern w:val="36"/>
            <w:sz w:val="45"/>
            <w:szCs w:val="45"/>
          </w:rPr>
          <w:t>Mampu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kern w:val="36"/>
            <w:sz w:val="45"/>
            <w:szCs w:val="45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kern w:val="36"/>
            <w:sz w:val="45"/>
            <w:szCs w:val="45"/>
          </w:rPr>
          <w:t>Atasi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kern w:val="36"/>
            <w:sz w:val="45"/>
            <w:szCs w:val="45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kern w:val="36"/>
            <w:sz w:val="45"/>
            <w:szCs w:val="45"/>
          </w:rPr>
          <w:t>Stres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kern w:val="36"/>
            <w:sz w:val="45"/>
            <w:szCs w:val="45"/>
          </w:rPr>
          <w:t xml:space="preserve"> Tingkat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kern w:val="36"/>
            <w:sz w:val="45"/>
            <w:szCs w:val="45"/>
          </w:rPr>
          <w:t>Tinggi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kern w:val="36"/>
            <w:sz w:val="45"/>
            <w:szCs w:val="45"/>
          </w:rPr>
          <w:t xml:space="preserve">,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kern w:val="36"/>
            <w:sz w:val="45"/>
            <w:szCs w:val="45"/>
          </w:rPr>
          <w:t>Benarkah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kern w:val="36"/>
            <w:sz w:val="45"/>
            <w:szCs w:val="45"/>
          </w:rPr>
          <w:t>?</w:t>
        </w:r>
      </w:ins>
    </w:p>
    <w:p w:rsidR="008730CD" w:rsidRPr="008730CD" w:rsidRDefault="008730CD" w:rsidP="008730CD">
      <w:pPr>
        <w:shd w:val="clear" w:color="auto" w:fill="FFFFFF"/>
        <w:spacing w:after="0" w:line="240" w:lineRule="auto"/>
        <w:rPr>
          <w:ins w:id="10" w:author="Unknown"/>
          <w:rFonts w:ascii="Arial" w:eastAsia="Times New Roman" w:hAnsi="Arial" w:cs="Arial"/>
          <w:color w:val="000000" w:themeColor="text1"/>
          <w:sz w:val="20"/>
          <w:szCs w:val="20"/>
        </w:rPr>
      </w:pPr>
      <w:ins w:id="11" w:author="Unknown">
        <w:r w:rsidRPr="008730CD">
          <w:rPr>
            <w:rFonts w:ascii="Arial" w:eastAsia="Times New Roman" w:hAnsi="Arial" w:cs="Arial"/>
            <w:color w:val="000000" w:themeColor="text1"/>
            <w:sz w:val="20"/>
            <w:szCs w:val="20"/>
          </w:rPr>
          <w:t>By</w:t>
        </w:r>
        <w:r w:rsidRPr="008730CD">
          <w:rPr>
            <w:rFonts w:ascii="Arial" w:eastAsia="Times New Roman" w:hAnsi="Arial" w:cs="Arial"/>
            <w:color w:val="000000" w:themeColor="text1"/>
            <w:sz w:val="20"/>
          </w:rPr>
          <w:t> </w:t>
        </w:r>
        <w:r w:rsidRPr="008730CD">
          <w:rPr>
            <w:rFonts w:ascii="Arial" w:eastAsia="Times New Roman" w:hAnsi="Arial" w:cs="Arial"/>
            <w:color w:val="000000" w:themeColor="text1"/>
            <w:sz w:val="20"/>
            <w:szCs w:val="20"/>
          </w:rPr>
          <w:fldChar w:fldCharType="begin"/>
        </w:r>
        <w:r w:rsidRPr="008730CD">
          <w:rPr>
            <w:rFonts w:ascii="Arial" w:eastAsia="Times New Roman" w:hAnsi="Arial" w:cs="Arial"/>
            <w:color w:val="000000" w:themeColor="text1"/>
            <w:sz w:val="20"/>
            <w:szCs w:val="20"/>
          </w:rPr>
          <w:instrText xml:space="preserve"> HYPERLINK "http://www.liputan6.com/" </w:instrText>
        </w:r>
        <w:r w:rsidRPr="008730CD">
          <w:rPr>
            <w:rFonts w:ascii="Arial" w:eastAsia="Times New Roman" w:hAnsi="Arial" w:cs="Arial"/>
            <w:color w:val="000000" w:themeColor="text1"/>
            <w:sz w:val="20"/>
            <w:szCs w:val="20"/>
          </w:rPr>
          <w:fldChar w:fldCharType="separate"/>
        </w:r>
        <w:r w:rsidRPr="008730CD">
          <w:rPr>
            <w:rFonts w:ascii="Arial" w:eastAsia="Times New Roman" w:hAnsi="Arial" w:cs="Arial"/>
            <w:color w:val="000000" w:themeColor="text1"/>
            <w:sz w:val="20"/>
          </w:rPr>
          <w:t>Liputan6</w:t>
        </w:r>
        <w:r w:rsidRPr="008730CD">
          <w:rPr>
            <w:rFonts w:ascii="Arial" w:eastAsia="Times New Roman" w:hAnsi="Arial" w:cs="Arial"/>
            <w:color w:val="000000" w:themeColor="text1"/>
            <w:sz w:val="20"/>
            <w:szCs w:val="20"/>
          </w:rPr>
          <w:fldChar w:fldCharType="end"/>
        </w:r>
      </w:ins>
    </w:p>
    <w:p w:rsidR="008730CD" w:rsidRPr="008730CD" w:rsidRDefault="008730CD" w:rsidP="008730CD">
      <w:pPr>
        <w:shd w:val="clear" w:color="auto" w:fill="FFFFFF"/>
        <w:spacing w:after="150" w:line="240" w:lineRule="auto"/>
        <w:ind w:left="120"/>
        <w:rPr>
          <w:ins w:id="12" w:author="Unknown"/>
          <w:rFonts w:ascii="Arial" w:eastAsia="Times New Roman" w:hAnsi="Arial" w:cs="Arial"/>
          <w:color w:val="000000" w:themeColor="text1"/>
          <w:sz w:val="20"/>
          <w:szCs w:val="20"/>
        </w:rPr>
      </w:pPr>
      <w:proofErr w:type="gramStart"/>
      <w:ins w:id="13" w:author="Unknown">
        <w:r w:rsidRPr="008730CD">
          <w:rPr>
            <w:rFonts w:ascii="Arial" w:eastAsia="Times New Roman" w:hAnsi="Arial" w:cs="Arial"/>
            <w:color w:val="000000" w:themeColor="text1"/>
            <w:sz w:val="20"/>
            <w:szCs w:val="20"/>
          </w:rPr>
          <w:t>on</w:t>
        </w:r>
        <w:proofErr w:type="gramEnd"/>
        <w:r w:rsidRPr="008730CD">
          <w:rPr>
            <w:rFonts w:ascii="Arial" w:eastAsia="Times New Roman" w:hAnsi="Arial" w:cs="Arial"/>
            <w:color w:val="000000" w:themeColor="text1"/>
            <w:sz w:val="20"/>
            <w:szCs w:val="20"/>
          </w:rPr>
          <w:t xml:space="preserve"> 18 Mar 2016 at 10:15 WIB</w:t>
        </w:r>
      </w:ins>
    </w:p>
    <w:p w:rsidR="008730CD" w:rsidRPr="008730CD" w:rsidRDefault="008730CD" w:rsidP="008730CD">
      <w:pPr>
        <w:shd w:val="clear" w:color="auto" w:fill="FFFFFF"/>
        <w:spacing w:after="0" w:line="240" w:lineRule="auto"/>
        <w:jc w:val="center"/>
        <w:rPr>
          <w:ins w:id="14" w:author="Unknown"/>
          <w:rFonts w:ascii="Arial" w:eastAsia="Times New Roman" w:hAnsi="Arial" w:cs="Arial"/>
          <w:color w:val="000000" w:themeColor="text1"/>
          <w:sz w:val="21"/>
          <w:szCs w:val="21"/>
        </w:rPr>
      </w:pPr>
      <w:ins w:id="15" w:author="Unknown">
        <w:r w:rsidRPr="008730CD">
          <w:rPr>
            <w:rFonts w:ascii="Arial" w:eastAsia="Times New Roman" w:hAnsi="Arial" w:cs="Arial"/>
            <w:color w:val="000000" w:themeColor="text1"/>
            <w:sz w:val="38"/>
          </w:rPr>
          <w:t>110</w:t>
        </w:r>
        <w:r w:rsidRPr="008730CD">
          <w:rPr>
            <w:rFonts w:ascii="Arial" w:eastAsia="Times New Roman" w:hAnsi="Arial" w:cs="Arial"/>
            <w:color w:val="000000" w:themeColor="text1"/>
            <w:sz w:val="21"/>
          </w:rPr>
          <w:t>Shares</w:t>
        </w:r>
      </w:ins>
    </w:p>
    <w:p w:rsidR="008730CD" w:rsidRPr="008730CD" w:rsidRDefault="008730CD" w:rsidP="008730CD">
      <w:pPr>
        <w:shd w:val="clear" w:color="auto" w:fill="FFFFFF"/>
        <w:spacing w:after="0" w:line="240" w:lineRule="auto"/>
        <w:rPr>
          <w:ins w:id="16" w:author="Unknown"/>
          <w:rFonts w:ascii="Arial" w:eastAsia="Times New Roman" w:hAnsi="Arial" w:cs="Arial"/>
          <w:color w:val="000000" w:themeColor="text1"/>
          <w:sz w:val="59"/>
          <w:szCs w:val="59"/>
        </w:rPr>
      </w:pPr>
      <w:ins w:id="17" w:author="Unknown">
        <w:r w:rsidRPr="008730CD">
          <w:rPr>
            <w:rFonts w:ascii="Arial" w:eastAsia="Times New Roman" w:hAnsi="Arial" w:cs="Arial"/>
            <w:color w:val="000000" w:themeColor="text1"/>
            <w:sz w:val="59"/>
            <w:szCs w:val="59"/>
          </w:rPr>
          <w:t>/</w:t>
        </w:r>
      </w:ins>
    </w:p>
    <w:p w:rsidR="008730CD" w:rsidRPr="008730CD" w:rsidRDefault="008730CD" w:rsidP="008730C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ins w:id="18" w:author="Unknown"/>
          <w:rFonts w:ascii="Arial" w:eastAsia="Times New Roman" w:hAnsi="Arial" w:cs="Arial"/>
          <w:color w:val="000000" w:themeColor="text1"/>
          <w:sz w:val="21"/>
          <w:szCs w:val="21"/>
        </w:rPr>
      </w:pPr>
      <w:ins w:id="19" w:author="Unknown"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begin"/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instrText xml:space="preserve"> HYPERLINK "https://www.facebook.com/sharer/sharer.php?u=http://tekno.liputan6.com/read/2460848/gim-mampu-atasi-stres-tingkat-tinggi-benarkah" </w:instrText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separate"/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17"/>
            <w:u w:val="single"/>
          </w:rPr>
          <w:t>Facebook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end"/>
        </w:r>
      </w:ins>
    </w:p>
    <w:p w:rsidR="008730CD" w:rsidRPr="008730CD" w:rsidRDefault="008730CD" w:rsidP="008730C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ins w:id="20" w:author="Unknown"/>
          <w:rFonts w:ascii="Arial" w:eastAsia="Times New Roman" w:hAnsi="Arial" w:cs="Arial"/>
          <w:color w:val="000000" w:themeColor="text1"/>
          <w:sz w:val="21"/>
          <w:szCs w:val="21"/>
        </w:rPr>
      </w:pPr>
      <w:ins w:id="21" w:author="Unknown"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begin"/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instrText xml:space="preserve"> HYPERLINK "https://twitter.com/home?status=http://tekno.liputan6.com/read/2460848/gim-mampu-atasi-stres-tingkat-tinggi-benarkah" </w:instrText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separate"/>
        </w:r>
        <w:r w:rsidRPr="008730CD">
          <w:rPr>
            <w:rFonts w:ascii="Arial" w:eastAsia="Times New Roman" w:hAnsi="Arial" w:cs="Arial"/>
            <w:color w:val="000000" w:themeColor="text1"/>
            <w:sz w:val="17"/>
            <w:u w:val="single"/>
          </w:rPr>
          <w:t>Twitter</w:t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end"/>
        </w:r>
      </w:ins>
    </w:p>
    <w:p w:rsidR="008730CD" w:rsidRPr="008730CD" w:rsidRDefault="008730CD" w:rsidP="008730C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ins w:id="22" w:author="Unknown"/>
          <w:rFonts w:ascii="Arial" w:eastAsia="Times New Roman" w:hAnsi="Arial" w:cs="Arial"/>
          <w:color w:val="000000" w:themeColor="text1"/>
          <w:sz w:val="21"/>
          <w:szCs w:val="21"/>
        </w:rPr>
      </w:pPr>
      <w:ins w:id="23" w:author="Unknown"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begin"/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instrText xml:space="preserve"> HYPERLINK "https://plus.google.com/share?url=http://tekno.liputan6.com/read/2460848/gim-mampu-atasi-stres-tingkat-tinggi-benarkah" </w:instrText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separate"/>
        </w:r>
        <w:r w:rsidRPr="008730CD">
          <w:rPr>
            <w:rFonts w:ascii="Arial" w:eastAsia="Times New Roman" w:hAnsi="Arial" w:cs="Arial"/>
            <w:color w:val="000000" w:themeColor="text1"/>
            <w:sz w:val="17"/>
            <w:u w:val="single"/>
          </w:rPr>
          <w:t>Google+</w:t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end"/>
        </w:r>
      </w:ins>
    </w:p>
    <w:p w:rsidR="008730CD" w:rsidRPr="008730CD" w:rsidRDefault="008730CD" w:rsidP="008730C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ins w:id="24" w:author="Unknown"/>
          <w:rFonts w:ascii="Arial" w:eastAsia="Times New Roman" w:hAnsi="Arial" w:cs="Arial"/>
          <w:color w:val="000000" w:themeColor="text1"/>
          <w:sz w:val="21"/>
          <w:szCs w:val="21"/>
        </w:rPr>
      </w:pPr>
      <w:ins w:id="25" w:author="Unknown"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begin"/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instrText xml:space="preserve"> HYPERLINK "mailto:?to=&amp;subject=%5BLIPUTAN6%5D%20Gim%20Mampu%20Atasi%20Stres%20Tingkat%20Tinggi%2C%20Benarkah%3F&amp;body=http%3A%2F%2Ftekno.liputan6.com%2Fread%2F2460848%2Fgim-mampu-atasi-stres-tingkat-tinggi-benarkah" </w:instrText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separate"/>
        </w:r>
        <w:r w:rsidRPr="008730CD">
          <w:rPr>
            <w:rFonts w:ascii="Arial" w:eastAsia="Times New Roman" w:hAnsi="Arial" w:cs="Arial"/>
            <w:color w:val="000000" w:themeColor="text1"/>
            <w:sz w:val="17"/>
            <w:u w:val="single"/>
          </w:rPr>
          <w:t>Email</w:t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end"/>
        </w:r>
      </w:ins>
    </w:p>
    <w:p w:rsidR="008730CD" w:rsidRPr="008730CD" w:rsidRDefault="008730CD" w:rsidP="008730C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ins w:id="26" w:author="Unknown"/>
          <w:rFonts w:ascii="Arial" w:eastAsia="Times New Roman" w:hAnsi="Arial" w:cs="Arial"/>
          <w:color w:val="000000" w:themeColor="text1"/>
          <w:sz w:val="21"/>
          <w:szCs w:val="21"/>
        </w:rPr>
      </w:pPr>
      <w:ins w:id="27" w:author="Unknown"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begin"/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instrText xml:space="preserve"> HYPERLINK "http://tekno.liputan6.com/read/2460848/gim-mampu-atasi-stres-tingkat-tinggi-benarkah" </w:instrText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separate"/>
        </w:r>
        <w:r w:rsidRPr="008730CD">
          <w:rPr>
            <w:rFonts w:ascii="Arial" w:eastAsia="Times New Roman" w:hAnsi="Arial" w:cs="Arial"/>
            <w:color w:val="000000" w:themeColor="text1"/>
            <w:sz w:val="17"/>
            <w:u w:val="single"/>
          </w:rPr>
          <w:t>Copy Link</w:t>
        </w:r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fldChar w:fldCharType="end"/>
        </w:r>
      </w:ins>
    </w:p>
    <w:p w:rsidR="008730CD" w:rsidRPr="008730CD" w:rsidRDefault="008730CD" w:rsidP="008730CD">
      <w:pPr>
        <w:shd w:val="clear" w:color="auto" w:fill="FFFFFF"/>
        <w:spacing w:after="0" w:line="360" w:lineRule="atLeast"/>
        <w:rPr>
          <w:ins w:id="28" w:author="Unknown"/>
          <w:rFonts w:ascii="Arial" w:eastAsia="Times New Roman" w:hAnsi="Arial" w:cs="Arial"/>
          <w:color w:val="000000" w:themeColor="text1"/>
          <w:sz w:val="21"/>
          <w:szCs w:val="21"/>
        </w:rPr>
      </w:pPr>
      <w:r w:rsidRPr="008730CD">
        <w:rPr>
          <w:rFonts w:ascii="Arial" w:eastAsia="Times New Roman" w:hAnsi="Arial" w:cs="Arial"/>
          <w:noProof/>
          <w:color w:val="000000" w:themeColor="text1"/>
          <w:sz w:val="21"/>
          <w:szCs w:val="21"/>
        </w:rPr>
        <w:drawing>
          <wp:inline distT="0" distB="0" distL="0" distR="0">
            <wp:extent cx="6410325" cy="3552825"/>
            <wp:effectExtent l="19050" t="0" r="9525" b="0"/>
            <wp:docPr id="1" name="Picture 1" descr="Bagi yang tidak ingin menikmati alunan house music, ratusan gamers tampak menjajal Xbox one sampai waktu games console itu diluncurkan (REUTERS/Gus Ruelas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gi yang tidak ingin menikmati alunan house music, ratusan gamers tampak menjajal Xbox one sampai waktu games console itu diluncurkan (REUTERS/Gus Ruelas)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0CD" w:rsidRPr="008730CD" w:rsidRDefault="008730CD" w:rsidP="008730CD">
      <w:pPr>
        <w:shd w:val="clear" w:color="auto" w:fill="FFFFFF"/>
        <w:spacing w:after="0" w:line="360" w:lineRule="atLeast"/>
        <w:rPr>
          <w:ins w:id="29" w:author="Unknown"/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ins w:id="30" w:author="Unknown"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lastRenderedPageBreak/>
          <w:t>Bagi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 yang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>tidak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>ingin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>menikmati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>alunan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 house music,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>ratusan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 </w:t>
        </w:r>
        <w:proofErr w:type="gramStart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>gamers</w:t>
        </w:r>
        <w:proofErr w:type="gramEnd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>tampak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>menjajal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 Xbox one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>sampai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>waktu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 games console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>itu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>diluncurkan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 xml:space="preserve"> (REUTERS/Gus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>Ruelas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1"/>
            <w:szCs w:val="21"/>
          </w:rPr>
          <w:t>)</w:t>
        </w:r>
      </w:ins>
    </w:p>
    <w:p w:rsidR="008730CD" w:rsidRPr="008730CD" w:rsidRDefault="008730CD" w:rsidP="008730CD">
      <w:pPr>
        <w:shd w:val="clear" w:color="auto" w:fill="FFFFFF"/>
        <w:spacing w:before="100" w:beforeAutospacing="1" w:after="100" w:afterAutospacing="1" w:line="379" w:lineRule="atLeast"/>
        <w:rPr>
          <w:ins w:id="31" w:author="Unknown"/>
          <w:rFonts w:ascii="Arial" w:eastAsia="Times New Roman" w:hAnsi="Arial" w:cs="Arial"/>
          <w:color w:val="000000" w:themeColor="text1"/>
          <w:sz w:val="24"/>
          <w:szCs w:val="24"/>
        </w:rPr>
      </w:pPr>
      <w:ins w:id="32" w:author="Unknown">
        <w:r w:rsidRPr="008730CD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</w:rPr>
          <w:t>Liputan6.com, Jakarta - 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Pada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2009,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seorang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peneliti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teori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 </w:t>
        </w:r>
        <w:r w:rsidRPr="008730CD">
          <w:rPr>
            <w:rFonts w:ascii="Arial" w:eastAsia="Times New Roman" w:hAnsi="Arial" w:cs="Arial"/>
            <w:i/>
            <w:iCs/>
            <w:color w:val="000000" w:themeColor="text1"/>
            <w:sz w:val="24"/>
            <w:szCs w:val="24"/>
          </w:rPr>
          <w:t>game</w:t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 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sekaligus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desainer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, Jane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Mcgonigal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mengalami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geger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otak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dokter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menyuruhnya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untuk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istirahat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total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tanpa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harus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melakukan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apapun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,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bahkan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membaca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,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menulis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,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maupun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bermain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video </w:t>
        </w:r>
        <w:r w:rsidRPr="008730CD">
          <w:rPr>
            <w:rFonts w:ascii="Arial" w:eastAsia="Times New Roman" w:hAnsi="Arial" w:cs="Arial"/>
            <w:i/>
            <w:iCs/>
            <w:color w:val="000000" w:themeColor="text1"/>
            <w:sz w:val="24"/>
            <w:szCs w:val="24"/>
          </w:rPr>
          <w:t>game </w:t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(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gim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). </w:t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br/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br/>
        </w:r>
        <w:proofErr w:type="spellStart"/>
        <w:proofErr w:type="gram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Mcgonigal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kemudian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menyimpulkan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hal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itu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sebagai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bunuh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diri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.</w:t>
        </w:r>
        <w:proofErr w:type="gram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Daripada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merasa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tersiksa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karena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tidak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bisa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melakukan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apa-apa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, </w:t>
        </w:r>
        <w:proofErr w:type="spellStart"/>
        <w:proofErr w:type="gram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ia</w:t>
        </w:r>
        <w:proofErr w:type="spellEnd"/>
        <w:proofErr w:type="gram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pun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mengganti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pola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pikirnya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mengubah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keadaannya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menjadi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sebuah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permainan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. </w:t>
        </w:r>
        <w:proofErr w:type="spellStart"/>
        <w:proofErr w:type="gram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Pengalaman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tersebut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ditulis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dalam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bukunya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berjudul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 </w:t>
        </w:r>
        <w:r w:rsidRPr="008730CD">
          <w:rPr>
            <w:rFonts w:ascii="Arial" w:eastAsia="Times New Roman" w:hAnsi="Arial" w:cs="Arial"/>
            <w:i/>
            <w:iCs/>
            <w:color w:val="000000" w:themeColor="text1"/>
            <w:sz w:val="24"/>
            <w:szCs w:val="24"/>
          </w:rPr>
          <w:t>Super Better</w:t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.</w:t>
        </w:r>
        <w:proofErr w:type="gram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br/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br/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Sebagaimana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dilansir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 </w:t>
        </w:r>
        <w:r w:rsidRPr="008730CD">
          <w:rPr>
            <w:rFonts w:ascii="Arial" w:eastAsia="Times New Roman" w:hAnsi="Arial" w:cs="Arial"/>
            <w:i/>
            <w:iCs/>
            <w:color w:val="000000" w:themeColor="text1"/>
            <w:sz w:val="24"/>
            <w:szCs w:val="24"/>
          </w:rPr>
          <w:t>USA Today</w:t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,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Jumat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(18/3/2016),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MCgonigal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 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menilai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saat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bermain</w:t>
        </w:r>
        <w:r w:rsidRPr="008730CD">
          <w:rPr>
            <w:rFonts w:ascii="Arial" w:eastAsia="Times New Roman" w:hAnsi="Arial" w:cs="Arial"/>
            <w:i/>
            <w:iCs/>
            <w:color w:val="000000" w:themeColor="text1"/>
            <w:sz w:val="24"/>
            <w:szCs w:val="24"/>
          </w:rPr>
          <w:t>game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 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otak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akan</w:t>
        </w:r>
        <w:proofErr w:type="spellEnd"/>
        <w:proofErr w:type="gram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merespon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secara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berbeda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terhadap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stres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hambatan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.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Seseorang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akan</w:t>
        </w:r>
        <w:proofErr w:type="spellEnd"/>
        <w:proofErr w:type="gram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lebih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mudah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mengendalikan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perhatiannya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mengabaikan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apa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yang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dianggap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gangguan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. </w:t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br/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br/>
          <w:t xml:space="preserve">Para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pemain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 </w:t>
        </w:r>
        <w:r w:rsidRPr="008730CD">
          <w:rPr>
            <w:rFonts w:ascii="Arial" w:eastAsia="Times New Roman" w:hAnsi="Arial" w:cs="Arial"/>
            <w:i/>
            <w:iCs/>
            <w:color w:val="000000" w:themeColor="text1"/>
            <w:sz w:val="24"/>
            <w:szCs w:val="24"/>
          </w:rPr>
          <w:t>game</w:t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 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memiliki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emosi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positif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,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seperti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rasa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ingin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tahu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mengenai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pemecahan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masalah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pada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 </w:t>
        </w:r>
        <w:r w:rsidRPr="008730CD">
          <w:rPr>
            <w:rFonts w:ascii="Arial" w:eastAsia="Times New Roman" w:hAnsi="Arial" w:cs="Arial"/>
            <w:i/>
            <w:iCs/>
            <w:color w:val="000000" w:themeColor="text1"/>
            <w:sz w:val="24"/>
            <w:szCs w:val="24"/>
          </w:rPr>
          <w:t>game 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tersebut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. </w:t>
        </w:r>
        <w:proofErr w:type="spellStart"/>
        <w:proofErr w:type="gram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Sehingga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mereka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merasa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berenergi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dengan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tantangan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bukan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justru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merasa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kewalahan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.</w:t>
        </w:r>
        <w:proofErr w:type="gramEnd"/>
      </w:ins>
    </w:p>
    <w:p w:rsidR="008730CD" w:rsidRPr="008730CD" w:rsidRDefault="008730CD" w:rsidP="008730CD">
      <w:pPr>
        <w:shd w:val="clear" w:color="auto" w:fill="F4F4F4"/>
        <w:spacing w:after="0" w:line="240" w:lineRule="auto"/>
        <w:rPr>
          <w:ins w:id="33" w:author="Unknown"/>
          <w:rFonts w:ascii="Arial" w:eastAsia="Times New Roman" w:hAnsi="Arial" w:cs="Arial"/>
          <w:b/>
          <w:bCs/>
          <w:caps/>
          <w:color w:val="000000" w:themeColor="text1"/>
          <w:sz w:val="18"/>
          <w:szCs w:val="18"/>
        </w:rPr>
      </w:pPr>
      <w:ins w:id="34" w:author="Unknown">
        <w:r w:rsidRPr="008730CD">
          <w:rPr>
            <w:rFonts w:ascii="Arial" w:eastAsia="Times New Roman" w:hAnsi="Arial" w:cs="Arial"/>
            <w:b/>
            <w:bCs/>
            <w:caps/>
            <w:color w:val="000000" w:themeColor="text1"/>
            <w:sz w:val="18"/>
            <w:szCs w:val="18"/>
          </w:rPr>
          <w:t>BACA JUGA</w:t>
        </w:r>
      </w:ins>
    </w:p>
    <w:p w:rsidR="008730CD" w:rsidRPr="008730CD" w:rsidRDefault="008730CD" w:rsidP="008730CD">
      <w:pPr>
        <w:numPr>
          <w:ilvl w:val="0"/>
          <w:numId w:val="3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ins w:id="35" w:author="Unknown"/>
          <w:rFonts w:ascii="Arial" w:eastAsia="Times New Roman" w:hAnsi="Arial" w:cs="Arial"/>
          <w:color w:val="000000" w:themeColor="text1"/>
          <w:sz w:val="24"/>
          <w:szCs w:val="24"/>
        </w:rPr>
      </w:pPr>
      <w:ins w:id="36" w:author="Unknown"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fldChar w:fldCharType="begin"/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instrText xml:space="preserve"> HYPERLINK "http://tekno.liputan6.com/read/2455547/main-video-game-bisa-bikin-anak-tambah-pintar" </w:instrText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fldChar w:fldCharType="separate"/>
        </w:r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 xml:space="preserve">Main Video Game </w:t>
        </w:r>
        <w:proofErr w:type="spellStart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>Bisa</w:t>
        </w:r>
        <w:proofErr w:type="spellEnd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>Bikin</w:t>
        </w:r>
        <w:proofErr w:type="spellEnd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>Anak</w:t>
        </w:r>
        <w:proofErr w:type="spellEnd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>Tambah</w:t>
        </w:r>
        <w:proofErr w:type="spellEnd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>Pintar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fldChar w:fldCharType="end"/>
        </w:r>
      </w:ins>
    </w:p>
    <w:p w:rsidR="008730CD" w:rsidRPr="008730CD" w:rsidRDefault="008730CD" w:rsidP="008730CD">
      <w:pPr>
        <w:numPr>
          <w:ilvl w:val="0"/>
          <w:numId w:val="3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ins w:id="37" w:author="Unknown"/>
          <w:rFonts w:ascii="Arial" w:eastAsia="Times New Roman" w:hAnsi="Arial" w:cs="Arial"/>
          <w:color w:val="000000" w:themeColor="text1"/>
          <w:sz w:val="24"/>
          <w:szCs w:val="24"/>
        </w:rPr>
      </w:pPr>
      <w:ins w:id="38" w:author="Unknown"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fldChar w:fldCharType="begin"/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instrText xml:space="preserve"> HYPERLINK "http://tekno.liputan6.com/read/2454718/opini-geliat-industri-game-di-indonesia" </w:instrText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fldChar w:fldCharType="separate"/>
        </w:r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 xml:space="preserve">[OPINI] </w:t>
        </w:r>
        <w:proofErr w:type="spellStart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>Geliat</w:t>
        </w:r>
        <w:proofErr w:type="spellEnd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>Industri</w:t>
        </w:r>
        <w:proofErr w:type="spellEnd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 xml:space="preserve"> Game </w:t>
        </w:r>
        <w:proofErr w:type="spellStart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>di</w:t>
        </w:r>
        <w:proofErr w:type="spellEnd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 xml:space="preserve"> Indonesia</w:t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fldChar w:fldCharType="end"/>
        </w:r>
      </w:ins>
    </w:p>
    <w:p w:rsidR="008730CD" w:rsidRPr="008730CD" w:rsidRDefault="008730CD" w:rsidP="008730CD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79" w:lineRule="atLeast"/>
        <w:ind w:left="0" w:hanging="225"/>
        <w:rPr>
          <w:ins w:id="39" w:author="Unknown"/>
          <w:rFonts w:ascii="Arial" w:eastAsia="Times New Roman" w:hAnsi="Arial" w:cs="Arial"/>
          <w:color w:val="000000" w:themeColor="text1"/>
          <w:sz w:val="24"/>
          <w:szCs w:val="24"/>
        </w:rPr>
      </w:pPr>
      <w:ins w:id="40" w:author="Unknown"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fldChar w:fldCharType="begin"/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instrText xml:space="preserve"> HYPERLINK "http://showbiz.liputan6.com/read/2454918/rilis-trailer-perdana-game-of-thrones-bikin-geregetan" </w:instrText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fldChar w:fldCharType="separate"/>
        </w:r>
        <w:proofErr w:type="spellStart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>Rilis</w:t>
        </w:r>
        <w:proofErr w:type="spellEnd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 xml:space="preserve"> Trailer </w:t>
        </w:r>
        <w:proofErr w:type="spellStart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>Perdana</w:t>
        </w:r>
        <w:proofErr w:type="spellEnd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 xml:space="preserve">, Game of Thrones </w:t>
        </w:r>
        <w:proofErr w:type="spellStart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>Bikin</w:t>
        </w:r>
        <w:proofErr w:type="spellEnd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b/>
            <w:bCs/>
            <w:color w:val="000000" w:themeColor="text1"/>
            <w:sz w:val="21"/>
            <w:u w:val="single"/>
          </w:rPr>
          <w:t>Geregetan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fldChar w:fldCharType="end"/>
        </w:r>
      </w:ins>
    </w:p>
    <w:p w:rsidR="008730CD" w:rsidRPr="008730CD" w:rsidRDefault="008730CD" w:rsidP="008730CD">
      <w:pPr>
        <w:shd w:val="clear" w:color="auto" w:fill="FFFFFF"/>
        <w:spacing w:before="100" w:beforeAutospacing="1" w:after="100" w:afterAutospacing="1" w:line="379" w:lineRule="atLeast"/>
        <w:rPr>
          <w:ins w:id="41" w:author="Unknown"/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ins w:id="42" w:author="Unknown"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Untuk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menguasai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kemampuan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tadi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,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seorang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pemain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 </w:t>
        </w:r>
        <w:r w:rsidRPr="008730CD">
          <w:rPr>
            <w:rFonts w:ascii="Arial" w:eastAsia="Times New Roman" w:hAnsi="Arial" w:cs="Arial"/>
            <w:i/>
            <w:iCs/>
            <w:color w:val="000000" w:themeColor="text1"/>
            <w:sz w:val="24"/>
            <w:szCs w:val="24"/>
          </w:rPr>
          <w:t>game</w:t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 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harus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melatihnya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secara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regular.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Tetapi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jenis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 </w:t>
        </w:r>
        <w:r w:rsidRPr="008730CD">
          <w:rPr>
            <w:rFonts w:ascii="Arial" w:eastAsia="Times New Roman" w:hAnsi="Arial" w:cs="Arial"/>
            <w:i/>
            <w:iCs/>
            <w:color w:val="000000" w:themeColor="text1"/>
            <w:sz w:val="24"/>
            <w:szCs w:val="24"/>
          </w:rPr>
          <w:t>game </w:t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yang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dipilih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tidak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sembarangan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,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melainkan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harus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memiliki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tantangan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memerlukan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strategi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untuk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menyelesaikannya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. </w:t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br/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br/>
        </w:r>
        <w:proofErr w:type="spellStart"/>
        <w:proofErr w:type="gram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Penelitian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mengatakan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bermain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tiga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kali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selama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20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menit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dalam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seminggu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dapat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membantu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meningkatkan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kemampuan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tersebut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.</w:t>
        </w:r>
        <w:proofErr w:type="gram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Tetapi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sebaiknya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jangan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memilih</w:t>
        </w:r>
        <w:r w:rsidRPr="008730CD">
          <w:rPr>
            <w:rFonts w:ascii="Arial" w:eastAsia="Times New Roman" w:hAnsi="Arial" w:cs="Arial"/>
            <w:i/>
            <w:iCs/>
            <w:color w:val="000000" w:themeColor="text1"/>
            <w:sz w:val="24"/>
            <w:szCs w:val="24"/>
          </w:rPr>
          <w:t>game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 yang </w:t>
        </w:r>
        <w:proofErr w:type="spellStart"/>
        <w:proofErr w:type="gram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sama</w:t>
        </w:r>
        <w:proofErr w:type="spellEnd"/>
        <w:proofErr w:type="gram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setiap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kali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Anda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bermain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.</w:t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br/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lastRenderedPageBreak/>
          <w:br/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Dengan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demikian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tubuh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kita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tidak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proofErr w:type="gram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akan</w:t>
        </w:r>
        <w:proofErr w:type="spellEnd"/>
        <w:proofErr w:type="gram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menderita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efek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negatif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dari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melakukan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hal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bawah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tekanan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. </w:t>
        </w:r>
        <w:proofErr w:type="gram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Hal yang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bisa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diimplikasikan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dalam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kehidupan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nyata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adalah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dengan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belajar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bagaimana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memanfaatkan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keterampilan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dalam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kehidupan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sehari-hari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.</w:t>
        </w:r>
        <w:proofErr w:type="gram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 </w:t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br/>
        </w:r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br/>
          <w:t>(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Shabrina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Aulia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 xml:space="preserve"> </w:t>
        </w:r>
        <w:proofErr w:type="spell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Rahmah</w:t>
        </w:r>
        <w:proofErr w:type="spell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/</w:t>
        </w:r>
        <w:proofErr w:type="spellStart"/>
        <w:proofErr w:type="gramStart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Cas</w:t>
        </w:r>
        <w:proofErr w:type="spellEnd"/>
        <w:proofErr w:type="gramEnd"/>
        <w:r w:rsidRPr="008730CD">
          <w:rPr>
            <w:rFonts w:ascii="Arial" w:eastAsia="Times New Roman" w:hAnsi="Arial" w:cs="Arial"/>
            <w:color w:val="000000" w:themeColor="text1"/>
            <w:sz w:val="24"/>
            <w:szCs w:val="24"/>
          </w:rPr>
          <w:t>)</w:t>
        </w:r>
      </w:ins>
    </w:p>
    <w:p w:rsidR="00591DFA" w:rsidRPr="008730CD" w:rsidRDefault="00591DFA">
      <w:pPr>
        <w:rPr>
          <w:color w:val="000000" w:themeColor="text1"/>
        </w:rPr>
      </w:pPr>
    </w:p>
    <w:sectPr w:rsidR="00591DFA" w:rsidRPr="008730CD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92213"/>
    <w:multiLevelType w:val="multilevel"/>
    <w:tmpl w:val="F520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C95C16"/>
    <w:multiLevelType w:val="multilevel"/>
    <w:tmpl w:val="C152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1019BA"/>
    <w:multiLevelType w:val="multilevel"/>
    <w:tmpl w:val="3A02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30CD"/>
    <w:rsid w:val="00591DFA"/>
    <w:rsid w:val="00610FBF"/>
    <w:rsid w:val="00873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1">
    <w:name w:val="heading 1"/>
    <w:basedOn w:val="Normal"/>
    <w:link w:val="Heading1Char"/>
    <w:uiPriority w:val="9"/>
    <w:qFormat/>
    <w:rsid w:val="00873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0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730CD"/>
  </w:style>
  <w:style w:type="character" w:styleId="Hyperlink">
    <w:name w:val="Hyperlink"/>
    <w:basedOn w:val="DefaultParagraphFont"/>
    <w:uiPriority w:val="99"/>
    <w:semiHidden/>
    <w:unhideWhenUsed/>
    <w:rsid w:val="008730CD"/>
    <w:rPr>
      <w:color w:val="0000FF"/>
      <w:u w:val="single"/>
    </w:rPr>
  </w:style>
  <w:style w:type="character" w:customStyle="1" w:styleId="read-page--header--authorname">
    <w:name w:val="read-page--header--author__name"/>
    <w:basedOn w:val="DefaultParagraphFont"/>
    <w:rsid w:val="008730CD"/>
  </w:style>
  <w:style w:type="paragraph" w:customStyle="1" w:styleId="read-page--header--authordatetime-wrapper">
    <w:name w:val="read-page--header--author__datetime-wrapper"/>
    <w:basedOn w:val="Normal"/>
    <w:rsid w:val="00873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d-page--social-shareshare-countstrong">
    <w:name w:val="read-page--social-share__share-count_strong"/>
    <w:basedOn w:val="DefaultParagraphFont"/>
    <w:rsid w:val="008730CD"/>
  </w:style>
  <w:style w:type="character" w:customStyle="1" w:styleId="read-page--social-shareshare-countlabel">
    <w:name w:val="read-page--social-share__share-count__label"/>
    <w:basedOn w:val="DefaultParagraphFont"/>
    <w:rsid w:val="008730CD"/>
  </w:style>
  <w:style w:type="paragraph" w:styleId="NormalWeb">
    <w:name w:val="Normal (Web)"/>
    <w:basedOn w:val="Normal"/>
    <w:uiPriority w:val="99"/>
    <w:semiHidden/>
    <w:unhideWhenUsed/>
    <w:rsid w:val="00873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730CD"/>
    <w:rPr>
      <w:i/>
      <w:iCs/>
    </w:rPr>
  </w:style>
  <w:style w:type="paragraph" w:customStyle="1" w:styleId="baca-jugaheader">
    <w:name w:val="baca-juga__header"/>
    <w:basedOn w:val="Normal"/>
    <w:rsid w:val="00873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0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81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6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5729">
                  <w:marLeft w:val="0"/>
                  <w:marRight w:val="5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145936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9298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196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33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89341">
                                  <w:marLeft w:val="0"/>
                                  <w:marRight w:val="45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kno.liputan6.com/read/2460848/gim-mampu-atasi-stres-tingkat-tinggi-benark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2016-03-20T00:49:00Z</dcterms:created>
  <dcterms:modified xsi:type="dcterms:W3CDTF">2016-03-20T00:51:00Z</dcterms:modified>
</cp:coreProperties>
</file>
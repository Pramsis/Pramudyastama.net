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CC" w:rsidRPr="00DF2BCC" w:rsidRDefault="00DF2BCC" w:rsidP="00DF2BCC">
      <w:pPr>
        <w:shd w:val="clear" w:color="auto" w:fill="FFFFFF"/>
        <w:spacing w:line="360" w:lineRule="atLeast"/>
        <w:jc w:val="center"/>
        <w:rPr>
          <w:ins w:id="0" w:author="Unknown"/>
          <w:rFonts w:ascii="Arial" w:eastAsia="Times New Roman" w:hAnsi="Arial" w:cs="Arial"/>
          <w:color w:val="444444"/>
          <w:sz w:val="21"/>
          <w:szCs w:val="21"/>
        </w:rPr>
      </w:pPr>
      <w:ins w:id="1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br/>
        </w:r>
        <w:r w:rsidRPr="00DF2BCC">
          <w:rPr>
            <w:rFonts w:ascii="Arial" w:eastAsia="Times New Roman" w:hAnsi="Arial" w:cs="Arial"/>
            <w:color w:val="444444"/>
            <w:sz w:val="21"/>
          </w:rPr>
          <w:t> </w:t>
        </w:r>
      </w:ins>
    </w:p>
    <w:p w:rsidR="00DF2BCC" w:rsidRPr="00DF2BCC" w:rsidRDefault="00DF2BCC" w:rsidP="00DF2BCC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2" w:author="Unknown"/>
          <w:rFonts w:ascii="Arial" w:eastAsia="Times New Roman" w:hAnsi="Arial" w:cs="Arial"/>
          <w:color w:val="444444"/>
          <w:sz w:val="21"/>
          <w:szCs w:val="21"/>
        </w:rPr>
      </w:pPr>
      <w:ins w:id="3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"http://www.liputan6.com/"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444444"/>
            <w:sz w:val="21"/>
            <w:u w:val="single"/>
          </w:rPr>
          <w:t>Home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4" w:author="Unknown"/>
          <w:rFonts w:ascii="Arial" w:eastAsia="Times New Roman" w:hAnsi="Arial" w:cs="Arial"/>
          <w:color w:val="444444"/>
          <w:sz w:val="21"/>
          <w:szCs w:val="21"/>
        </w:rPr>
      </w:pPr>
      <w:ins w:id="5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proofErr w:type="spellStart"/>
        <w:r w:rsidRPr="00DF2BCC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6" w:author="Unknown"/>
          <w:rFonts w:ascii="Arial" w:eastAsia="Times New Roman" w:hAnsi="Arial" w:cs="Arial"/>
          <w:color w:val="444444"/>
          <w:sz w:val="21"/>
          <w:szCs w:val="21"/>
        </w:rPr>
      </w:pPr>
      <w:ins w:id="7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"http://tekno.liputan6.com/kategori/game"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444444"/>
            <w:sz w:val="21"/>
            <w:u w:val="single"/>
          </w:rPr>
          <w:t>Game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shd w:val="clear" w:color="auto" w:fill="FFFFFF"/>
        <w:spacing w:before="225" w:after="225" w:line="240" w:lineRule="auto"/>
        <w:outlineLvl w:val="0"/>
        <w:rPr>
          <w:ins w:id="8" w:author="Unknown"/>
          <w:rFonts w:ascii="Arial" w:eastAsia="Times New Roman" w:hAnsi="Arial" w:cs="Arial"/>
          <w:color w:val="4A4A4A"/>
          <w:kern w:val="36"/>
          <w:sz w:val="45"/>
          <w:szCs w:val="45"/>
        </w:rPr>
      </w:pPr>
      <w:proofErr w:type="spellStart"/>
      <w:ins w:id="9" w:author="Unknown">
        <w:r w:rsidRPr="00DF2BCC">
          <w:rPr>
            <w:rFonts w:ascii="Arial" w:eastAsia="Times New Roman" w:hAnsi="Arial" w:cs="Arial"/>
            <w:color w:val="4A4A4A"/>
            <w:kern w:val="36"/>
            <w:sz w:val="45"/>
            <w:szCs w:val="45"/>
          </w:rPr>
          <w:t>Ubisoft</w:t>
        </w:r>
        <w:proofErr w:type="spellEnd"/>
        <w:r w:rsidRPr="00DF2BCC">
          <w:rPr>
            <w:rFonts w:ascii="Arial" w:eastAsia="Times New Roman" w:hAnsi="Arial" w:cs="Arial"/>
            <w:color w:val="4A4A4A"/>
            <w:kern w:val="36"/>
            <w:sz w:val="45"/>
            <w:szCs w:val="45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kern w:val="36"/>
            <w:sz w:val="45"/>
            <w:szCs w:val="45"/>
          </w:rPr>
          <w:t>Siapkan</w:t>
        </w:r>
        <w:proofErr w:type="spellEnd"/>
        <w:r w:rsidRPr="00DF2BCC">
          <w:rPr>
            <w:rFonts w:ascii="Arial" w:eastAsia="Times New Roman" w:hAnsi="Arial" w:cs="Arial"/>
            <w:color w:val="4A4A4A"/>
            <w:kern w:val="36"/>
            <w:sz w:val="45"/>
            <w:szCs w:val="45"/>
          </w:rPr>
          <w:t xml:space="preserve"> Assassin's Creed VR</w:t>
        </w:r>
      </w:ins>
    </w:p>
    <w:p w:rsidR="00DF2BCC" w:rsidRPr="00DF2BCC" w:rsidRDefault="00DF2BCC" w:rsidP="00DF2BCC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999999"/>
          <w:sz w:val="20"/>
          <w:szCs w:val="20"/>
        </w:rPr>
      </w:pPr>
      <w:ins w:id="11" w:author="Unknown"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t>By</w:t>
        </w:r>
        <w:r w:rsidRPr="00DF2BCC">
          <w:rPr>
            <w:rFonts w:ascii="Arial" w:eastAsia="Times New Roman" w:hAnsi="Arial" w:cs="Arial"/>
            <w:color w:val="999999"/>
            <w:sz w:val="20"/>
          </w:rPr>
          <w:t> </w:t>
        </w:r>
        <w:proofErr w:type="spellStart"/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fldChar w:fldCharType="begin"/>
        </w:r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instrText xml:space="preserve"> HYPERLINK "http://me.liputan6.com/Yuslianson" </w:instrText>
        </w:r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fldChar w:fldCharType="separate"/>
        </w:r>
        <w:r w:rsidRPr="00DF2BCC">
          <w:rPr>
            <w:rFonts w:ascii="Arial" w:eastAsia="Times New Roman" w:hAnsi="Arial" w:cs="Arial"/>
            <w:color w:val="FF5722"/>
            <w:sz w:val="20"/>
          </w:rPr>
          <w:t>Yuslianson</w:t>
        </w:r>
        <w:proofErr w:type="spellEnd"/>
        <w:r w:rsidRPr="00DF2BCC">
          <w:rPr>
            <w:rFonts w:ascii="Arial" w:eastAsia="Times New Roman" w:hAnsi="Arial" w:cs="Arial"/>
            <w:color w:val="FF5722"/>
            <w:sz w:val="20"/>
          </w:rPr>
          <w:t> </w:t>
        </w:r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fldChar w:fldCharType="end"/>
        </w:r>
      </w:ins>
    </w:p>
    <w:p w:rsidR="00DF2BCC" w:rsidRPr="00DF2BCC" w:rsidRDefault="00DF2BCC" w:rsidP="00DF2BCC">
      <w:pPr>
        <w:shd w:val="clear" w:color="auto" w:fill="FFFFFF"/>
        <w:spacing w:after="150" w:line="240" w:lineRule="auto"/>
        <w:ind w:left="120"/>
        <w:rPr>
          <w:ins w:id="12" w:author="Unknown"/>
          <w:rFonts w:ascii="Arial" w:eastAsia="Times New Roman" w:hAnsi="Arial" w:cs="Arial"/>
          <w:color w:val="999999"/>
          <w:sz w:val="20"/>
          <w:szCs w:val="20"/>
        </w:rPr>
      </w:pPr>
      <w:proofErr w:type="gramStart"/>
      <w:ins w:id="13" w:author="Unknown"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t>on</w:t>
        </w:r>
        <w:proofErr w:type="gramEnd"/>
        <w:r w:rsidRPr="00DF2BCC">
          <w:rPr>
            <w:rFonts w:ascii="Arial" w:eastAsia="Times New Roman" w:hAnsi="Arial" w:cs="Arial"/>
            <w:color w:val="999999"/>
            <w:sz w:val="20"/>
            <w:szCs w:val="20"/>
          </w:rPr>
          <w:t xml:space="preserve"> 17 Mar 2016 at 12:30 WIB</w:t>
        </w:r>
      </w:ins>
    </w:p>
    <w:p w:rsidR="00DF2BCC" w:rsidRPr="00DF2BCC" w:rsidRDefault="00DF2BCC" w:rsidP="00DF2BCC">
      <w:pPr>
        <w:shd w:val="clear" w:color="auto" w:fill="FFFFFF"/>
        <w:spacing w:after="0" w:line="240" w:lineRule="auto"/>
        <w:jc w:val="center"/>
        <w:rPr>
          <w:ins w:id="14" w:author="Unknown"/>
          <w:rFonts w:ascii="Arial" w:eastAsia="Times New Roman" w:hAnsi="Arial" w:cs="Arial"/>
          <w:color w:val="444444"/>
          <w:sz w:val="21"/>
          <w:szCs w:val="21"/>
        </w:rPr>
      </w:pPr>
      <w:ins w:id="15" w:author="Unknown">
        <w:r w:rsidRPr="00DF2BCC">
          <w:rPr>
            <w:rFonts w:ascii="Arial" w:eastAsia="Times New Roman" w:hAnsi="Arial" w:cs="Arial"/>
            <w:color w:val="000000"/>
            <w:sz w:val="38"/>
          </w:rPr>
          <w:t>11</w:t>
        </w:r>
        <w:r w:rsidRPr="00DF2BCC">
          <w:rPr>
            <w:rFonts w:ascii="Arial" w:eastAsia="Times New Roman" w:hAnsi="Arial" w:cs="Arial"/>
            <w:color w:val="000000"/>
            <w:sz w:val="21"/>
          </w:rPr>
          <w:t>Shares</w:t>
        </w:r>
      </w:ins>
    </w:p>
    <w:p w:rsidR="00DF2BCC" w:rsidRPr="00DF2BCC" w:rsidRDefault="00DF2BCC" w:rsidP="00DF2BCC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000000"/>
          <w:sz w:val="59"/>
          <w:szCs w:val="59"/>
        </w:rPr>
      </w:pPr>
      <w:ins w:id="17" w:author="Unknown">
        <w:r w:rsidRPr="00DF2BCC">
          <w:rPr>
            <w:rFonts w:ascii="Arial" w:eastAsia="Times New Roman" w:hAnsi="Arial" w:cs="Arial"/>
            <w:color w:val="000000"/>
            <w:sz w:val="59"/>
            <w:szCs w:val="59"/>
          </w:rPr>
          <w:t>/</w:t>
        </w:r>
      </w:ins>
    </w:p>
    <w:p w:rsidR="00DF2BCC" w:rsidRPr="00DF2BCC" w:rsidRDefault="00DF2BCC" w:rsidP="00DF2B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18" w:author="Unknown"/>
          <w:rFonts w:ascii="Arial" w:eastAsia="Times New Roman" w:hAnsi="Arial" w:cs="Arial"/>
          <w:color w:val="444444"/>
          <w:sz w:val="21"/>
          <w:szCs w:val="21"/>
        </w:rPr>
      </w:pPr>
      <w:ins w:id="19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"https://www.facebook.com/sharer/sharer.php?u=http://tekno.liputan6.com/read/2460171/ubisoft-siapkan-assassins-creed-vr"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proofErr w:type="spellStart"/>
        <w:r w:rsidRPr="00DF2BCC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0" w:author="Unknown"/>
          <w:rFonts w:ascii="Arial" w:eastAsia="Times New Roman" w:hAnsi="Arial" w:cs="Arial"/>
          <w:color w:val="444444"/>
          <w:sz w:val="21"/>
          <w:szCs w:val="21"/>
        </w:rPr>
      </w:pPr>
      <w:ins w:id="21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"https://twitter.com/home?status=http://tekno.liputan6.com/read/2460171/ubisoft-siapkan-assassins-creed-vr"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2" w:author="Unknown"/>
          <w:rFonts w:ascii="Arial" w:eastAsia="Times New Roman" w:hAnsi="Arial" w:cs="Arial"/>
          <w:color w:val="444444"/>
          <w:sz w:val="21"/>
          <w:szCs w:val="21"/>
        </w:rPr>
      </w:pPr>
      <w:ins w:id="23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"https://plus.google.com/share?url=http://tekno.liputan6.com/read/2460171/ubisoft-siapkan-assassins-creed-vr"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4" w:author="Unknown"/>
          <w:rFonts w:ascii="Arial" w:eastAsia="Times New Roman" w:hAnsi="Arial" w:cs="Arial"/>
          <w:color w:val="444444"/>
          <w:sz w:val="21"/>
          <w:szCs w:val="21"/>
        </w:rPr>
      </w:pPr>
      <w:ins w:id="25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"mailto:?to=&amp;subject=%5BLIPUTAN6%5D%20Ubisoft%20Siapkan%20Assassin%27s%20Creed%20VR%20&amp;body=http%3A%2F%2Ftekno.liputan6.com%2Fread%2F2460171%2Fubisoft-siapkan-assassins-creed-vr"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6" w:author="Unknown"/>
          <w:rFonts w:ascii="Arial" w:eastAsia="Times New Roman" w:hAnsi="Arial" w:cs="Arial"/>
          <w:color w:val="444444"/>
          <w:sz w:val="21"/>
          <w:szCs w:val="21"/>
        </w:rPr>
      </w:pPr>
      <w:ins w:id="27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"http://tekno.liputan6.com/read/2460171/ubisoft-siapkan-assassins-creed-vr" </w:instrTex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DF2BCC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DF2BCC" w:rsidRPr="00DF2BCC" w:rsidRDefault="00DF2BCC" w:rsidP="00DF2BCC">
      <w:pPr>
        <w:shd w:val="clear" w:color="auto" w:fill="FFFFFF"/>
        <w:spacing w:after="0" w:line="360" w:lineRule="atLeast"/>
        <w:rPr>
          <w:ins w:id="28" w:author="Unknown"/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Ubisoft sedang persiapkan gim Assassin's Creed versi VR? (ubergizmo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isoft sedang persiapkan gim Assassin's Creed versi VR? (ubergizmo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C" w:rsidRPr="00DF2BCC" w:rsidRDefault="00DF2BCC" w:rsidP="00DF2BCC">
      <w:pPr>
        <w:shd w:val="clear" w:color="auto" w:fill="FFFFFF"/>
        <w:spacing w:after="0" w:line="360" w:lineRule="atLeast"/>
        <w:rPr>
          <w:ins w:id="29" w:author="Unknown"/>
          <w:rFonts w:ascii="Arial" w:eastAsia="Times New Roman" w:hAnsi="Arial" w:cs="Arial"/>
          <w:color w:val="444444"/>
          <w:sz w:val="21"/>
          <w:szCs w:val="21"/>
        </w:rPr>
      </w:pPr>
      <w:proofErr w:type="spellStart"/>
      <w:proofErr w:type="gramStart"/>
      <w:ins w:id="30" w:author="Unknown"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Ubisoft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sedang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persiapkan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gim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Assassin's Creed </w:t>
        </w:r>
        <w:proofErr w:type="spellStart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versi</w:t>
        </w:r>
        <w:proofErr w:type="spell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VR?</w:t>
        </w:r>
        <w:proofErr w:type="gram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 xml:space="preserve"> (</w:t>
        </w:r>
        <w:proofErr w:type="spellStart"/>
        <w:proofErr w:type="gramStart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ubergizmo</w:t>
        </w:r>
        <w:proofErr w:type="spellEnd"/>
        <w:proofErr w:type="gramEnd"/>
        <w:r w:rsidRPr="00DF2BCC">
          <w:rPr>
            <w:rFonts w:ascii="Arial" w:eastAsia="Times New Roman" w:hAnsi="Arial" w:cs="Arial"/>
            <w:color w:val="444444"/>
            <w:sz w:val="21"/>
            <w:szCs w:val="21"/>
          </w:rPr>
          <w:t>)</w:t>
        </w:r>
      </w:ins>
    </w:p>
    <w:p w:rsidR="00DF2BCC" w:rsidRPr="00DF2BCC" w:rsidRDefault="00DF2BCC" w:rsidP="00DF2BCC">
      <w:pPr>
        <w:shd w:val="clear" w:color="auto" w:fill="FFFFFF"/>
        <w:spacing w:before="100" w:beforeAutospacing="1" w:after="100" w:afterAutospacing="1" w:line="379" w:lineRule="atLeast"/>
        <w:rPr>
          <w:ins w:id="31" w:author="Unknown"/>
          <w:rFonts w:ascii="Arial" w:eastAsia="Times New Roman" w:hAnsi="Arial" w:cs="Arial"/>
          <w:color w:val="4A4A4A"/>
          <w:sz w:val="24"/>
          <w:szCs w:val="24"/>
        </w:rPr>
      </w:pPr>
      <w:ins w:id="32" w:author="Unknown">
        <w:r w:rsidRPr="00DF2BCC">
          <w:rPr>
            <w:rFonts w:ascii="Arial" w:eastAsia="Times New Roman" w:hAnsi="Arial" w:cs="Arial"/>
            <w:b/>
            <w:bCs/>
            <w:color w:val="F67638"/>
            <w:sz w:val="24"/>
            <w:szCs w:val="24"/>
          </w:rPr>
          <w:lastRenderedPageBreak/>
          <w:t>Liputan6.com, Jakarta - 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Seiring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dengan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makin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gencarnya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penetrasi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teknologi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 xml:space="preserve">virtual </w:t>
        </w:r>
        <w:proofErr w:type="spellStart"/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reality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dunia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hiburan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,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wajar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jika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salah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satu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studio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gim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besar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asal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Prancis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Ubisoft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berencana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mengumumkan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Assassin's Creed VR Experience.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Diumumkan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oleh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Ubisoft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pada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ajang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Game Developer Conference 2016,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menurut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informasi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dari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proofErr w:type="spellStart"/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Ubergizmo</w:t>
        </w:r>
        <w:proofErr w:type="spellEnd"/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,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Kamis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(16/03/2016),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untuk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memproduksi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pengalaman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virtual reality 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Ubisoft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bekerja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sama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dengan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Fox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Practical Magic.</w:t>
        </w:r>
      </w:ins>
    </w:p>
    <w:p w:rsidR="00DF2BCC" w:rsidRPr="00DF2BCC" w:rsidRDefault="00DF2BCC" w:rsidP="00DF2BCC">
      <w:pPr>
        <w:shd w:val="clear" w:color="auto" w:fill="F4F4F4"/>
        <w:spacing w:after="0" w:line="240" w:lineRule="auto"/>
        <w:rPr>
          <w:ins w:id="33" w:author="Unknown"/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ins w:id="34" w:author="Unknown">
        <w:r w:rsidRPr="00DF2BCC">
          <w:rPr>
            <w:rFonts w:ascii="Arial" w:eastAsia="Times New Roman" w:hAnsi="Arial" w:cs="Arial"/>
            <w:b/>
            <w:bCs/>
            <w:caps/>
            <w:color w:val="888888"/>
            <w:sz w:val="18"/>
            <w:szCs w:val="18"/>
          </w:rPr>
          <w:t>BACA JUGA</w:t>
        </w:r>
      </w:ins>
    </w:p>
    <w:p w:rsidR="00DF2BCC" w:rsidRPr="00DF2BCC" w:rsidRDefault="00DF2BCC" w:rsidP="00DF2BCC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5" w:author="Unknown"/>
          <w:rFonts w:ascii="Arial" w:eastAsia="Times New Roman" w:hAnsi="Arial" w:cs="Arial"/>
          <w:color w:val="4A4A4A"/>
          <w:sz w:val="24"/>
          <w:szCs w:val="24"/>
        </w:rPr>
      </w:pPr>
      <w:ins w:id="36" w:author="Unknown"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"http://tekno.liputan6.com/read/2460467/aplikasi-berita-kurio-dapat-kucuran-investasi-seri-b" </w:instrTex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Aplikasi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Berita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Kurio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Dapat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Kucuran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Investasi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Seri B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7" w:author="Unknown"/>
          <w:rFonts w:ascii="Arial" w:eastAsia="Times New Roman" w:hAnsi="Arial" w:cs="Arial"/>
          <w:color w:val="4A4A4A"/>
          <w:sz w:val="24"/>
          <w:szCs w:val="24"/>
        </w:rPr>
      </w:pPr>
      <w:ins w:id="38" w:author="Unknown"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"http://tekno.liputan6.com/read/2460747/top-3-harga-pabrikan-samsung-galaxy-s7-bikin-penasaranhttp:/tekno.liputan6.com/read/2459892/instagram-hadirkan-fitur-tampilkan-momen-momen-penting" </w:instrTex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Top 3: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Harga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Pabrikan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Samsung Galaxy S7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Bikin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Penasaran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DF2BCC" w:rsidRPr="00DF2BCC" w:rsidRDefault="00DF2BCC" w:rsidP="00DF2BCC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9" w:author="Unknown"/>
          <w:rFonts w:ascii="Arial" w:eastAsia="Times New Roman" w:hAnsi="Arial" w:cs="Arial"/>
          <w:color w:val="4A4A4A"/>
          <w:sz w:val="24"/>
          <w:szCs w:val="24"/>
        </w:rPr>
      </w:pPr>
      <w:ins w:id="40" w:author="Unknown"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"http://tekno.liputan6.com/read/2460450/jubah-tak-kasat-mata-ala-harry-potter-bisa-jadi-kenyataan" </w:instrTex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Jubah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Tak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Kasat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Mata ala Harry Potter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Bisa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Jadi</w:t>
        </w:r>
        <w:proofErr w:type="spellEnd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Kenyataan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DF2BCC" w:rsidRPr="00DF2BCC" w:rsidRDefault="00DF2BCC" w:rsidP="00DF2BCC">
      <w:pPr>
        <w:shd w:val="clear" w:color="auto" w:fill="FFFFFF"/>
        <w:spacing w:before="100" w:beforeAutospacing="1" w:after="100" w:afterAutospacing="1" w:line="379" w:lineRule="atLeast"/>
        <w:rPr>
          <w:ins w:id="41" w:author="Unknown"/>
          <w:rFonts w:ascii="Arial" w:eastAsia="Times New Roman" w:hAnsi="Arial" w:cs="Arial"/>
          <w:color w:val="4A4A4A"/>
          <w:sz w:val="24"/>
          <w:szCs w:val="24"/>
        </w:rPr>
      </w:pPr>
      <w:proofErr w:type="spellStart"/>
      <w:ins w:id="42" w:author="Unknown"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Namun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,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Anda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yang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merupakan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pecinta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berat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seri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gim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Assassin's Creed 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jangan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terlalu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senang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dulu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karena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dalam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pengumuman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tersebut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, Practical Magic VR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Direktur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VR Experience Matthew Lewis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menjelaskan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bahwa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pengalaman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VR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bukan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sebuah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gim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.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Walau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memang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agak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mengecewakan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bagi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banyak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r w:rsidRPr="00DF2BCC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gamers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 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saat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mendengar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pernyataannya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,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kemungkinan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besar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pengalaman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VR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proofErr w:type="gram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akan</w:t>
        </w:r>
        <w:proofErr w:type="spellEnd"/>
        <w:proofErr w:type="gram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terkait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erat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dengan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film Assassin's Creed yang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dirilis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jelang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akhir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tahun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.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Hingga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kini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masih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belum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ada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detail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informasi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tentang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fitur-fitur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proofErr w:type="gram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apa</w:t>
        </w:r>
        <w:proofErr w:type="spellEnd"/>
        <w:proofErr w:type="gram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saja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yang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Anda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temukan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dalam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VR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tersebut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.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Sekadar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informasi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, film Assassin's Creed yang </w:t>
        </w:r>
        <w:proofErr w:type="spellStart"/>
        <w:proofErr w:type="gram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akan</w:t>
        </w:r>
        <w:proofErr w:type="spellEnd"/>
        <w:proofErr w:type="gram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dirilis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akhir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tahun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ini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dibintangi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oleh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Michale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Fassbender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dengan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latar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belakang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cerita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abad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 xml:space="preserve"> ke-15. </w:t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br/>
          <w:t>(</w:t>
        </w:r>
        <w:proofErr w:type="spellStart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Ysl</w:t>
        </w:r>
        <w:proofErr w:type="spellEnd"/>
        <w:r w:rsidRPr="00DF2BCC">
          <w:rPr>
            <w:rFonts w:ascii="Arial" w:eastAsia="Times New Roman" w:hAnsi="Arial" w:cs="Arial"/>
            <w:color w:val="4A4A4A"/>
            <w:sz w:val="24"/>
            <w:szCs w:val="24"/>
          </w:rPr>
          <w:t>/Why)</w:t>
        </w:r>
      </w:ins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1487"/>
    <w:multiLevelType w:val="multilevel"/>
    <w:tmpl w:val="7BB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028C2"/>
    <w:multiLevelType w:val="multilevel"/>
    <w:tmpl w:val="C1E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305DB"/>
    <w:multiLevelType w:val="multilevel"/>
    <w:tmpl w:val="8E9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BCC"/>
    <w:rsid w:val="00591DFA"/>
    <w:rsid w:val="00610FBF"/>
    <w:rsid w:val="00DF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DF2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F2BCC"/>
  </w:style>
  <w:style w:type="character" w:styleId="Hyperlink">
    <w:name w:val="Hyperlink"/>
    <w:basedOn w:val="DefaultParagraphFont"/>
    <w:uiPriority w:val="99"/>
    <w:semiHidden/>
    <w:unhideWhenUsed/>
    <w:rsid w:val="00DF2BCC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DF2BCC"/>
  </w:style>
  <w:style w:type="paragraph" w:customStyle="1" w:styleId="read-page--header--authordatetime-wrapper">
    <w:name w:val="read-page--header--author__datetime-wrapper"/>
    <w:basedOn w:val="Normal"/>
    <w:rsid w:val="00DF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DF2BCC"/>
  </w:style>
  <w:style w:type="character" w:customStyle="1" w:styleId="read-page--social-shareshare-countlabel">
    <w:name w:val="read-page--social-share__share-count__label"/>
    <w:basedOn w:val="DefaultParagraphFont"/>
    <w:rsid w:val="00DF2BCC"/>
  </w:style>
  <w:style w:type="paragraph" w:styleId="NormalWeb">
    <w:name w:val="Normal (Web)"/>
    <w:basedOn w:val="Normal"/>
    <w:uiPriority w:val="99"/>
    <w:semiHidden/>
    <w:unhideWhenUsed/>
    <w:rsid w:val="00DF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2BCC"/>
    <w:rPr>
      <w:i/>
      <w:iCs/>
    </w:rPr>
  </w:style>
  <w:style w:type="paragraph" w:customStyle="1" w:styleId="baca-jugaheader">
    <w:name w:val="baca-juga__header"/>
    <w:basedOn w:val="Normal"/>
    <w:rsid w:val="00DF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479">
                  <w:marLeft w:val="0"/>
                  <w:marRight w:val="5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214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175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80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2266">
                                  <w:marLeft w:val="0"/>
                                  <w:marRight w:val="45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kno.liputan6.com/read/2460171/ubisoft-siapkan-assassins-creed-v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2016-03-20T00:51:00Z</dcterms:created>
  <dcterms:modified xsi:type="dcterms:W3CDTF">2016-03-20T00:53:00Z</dcterms:modified>
</cp:coreProperties>
</file>
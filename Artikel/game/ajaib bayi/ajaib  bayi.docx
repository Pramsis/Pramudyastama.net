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4D" w:rsidRPr="00E9434D" w:rsidRDefault="00E9434D" w:rsidP="00E9434D">
      <w:pPr>
        <w:shd w:val="clear" w:color="auto" w:fill="FFFFFF"/>
        <w:spacing w:line="360" w:lineRule="atLeast"/>
        <w:jc w:val="center"/>
        <w:rPr>
          <w:ins w:id="0" w:author="Unknown"/>
          <w:rFonts w:ascii="Arial" w:eastAsia="Times New Roman" w:hAnsi="Arial" w:cs="Arial"/>
          <w:color w:val="444444"/>
          <w:sz w:val="21"/>
          <w:szCs w:val="21"/>
        </w:rPr>
      </w:pPr>
      <w:ins w:id="1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br/>
        </w:r>
      </w:ins>
    </w:p>
    <w:p w:rsidR="00E9434D" w:rsidRPr="00E9434D" w:rsidRDefault="00E9434D" w:rsidP="00E9434D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ins w:id="2" w:author="Unknown"/>
          <w:rFonts w:ascii="Arial" w:eastAsia="Times New Roman" w:hAnsi="Arial" w:cs="Arial"/>
          <w:color w:val="444444"/>
          <w:sz w:val="21"/>
          <w:szCs w:val="21"/>
        </w:rPr>
      </w:pPr>
      <w:ins w:id="3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"http://www.liputan6.com/" </w:instrTex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E9434D">
          <w:rPr>
            <w:rFonts w:ascii="Arial" w:eastAsia="Times New Roman" w:hAnsi="Arial" w:cs="Arial"/>
            <w:color w:val="444444"/>
            <w:sz w:val="21"/>
            <w:u w:val="single"/>
          </w:rPr>
          <w:t>Home</w: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E9434D" w:rsidRPr="00E9434D" w:rsidRDefault="00E9434D" w:rsidP="00E9434D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ins w:id="4" w:author="Unknown"/>
          <w:rFonts w:ascii="Arial" w:eastAsia="Times New Roman" w:hAnsi="Arial" w:cs="Arial"/>
          <w:color w:val="444444"/>
          <w:sz w:val="21"/>
          <w:szCs w:val="21"/>
        </w:rPr>
      </w:pPr>
      <w:ins w:id="5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"http://tekno.liputan6.com/" </w:instrTex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E9434D">
          <w:rPr>
            <w:rFonts w:ascii="Arial" w:eastAsia="Times New Roman" w:hAnsi="Arial" w:cs="Arial"/>
            <w:color w:val="444444"/>
            <w:sz w:val="21"/>
            <w:u w:val="single"/>
          </w:rPr>
          <w:t>Tekno</w: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E9434D" w:rsidRPr="00E9434D" w:rsidRDefault="00E9434D" w:rsidP="00E9434D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ins w:id="6" w:author="Unknown"/>
          <w:rFonts w:ascii="Arial" w:eastAsia="Times New Roman" w:hAnsi="Arial" w:cs="Arial"/>
          <w:color w:val="444444"/>
          <w:sz w:val="21"/>
          <w:szCs w:val="21"/>
        </w:rPr>
      </w:pPr>
      <w:ins w:id="7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"http://tekno.liputan6.com/kategori/game" </w:instrTex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E9434D">
          <w:rPr>
            <w:rFonts w:ascii="Arial" w:eastAsia="Times New Roman" w:hAnsi="Arial" w:cs="Arial"/>
            <w:color w:val="444444"/>
            <w:sz w:val="21"/>
            <w:u w:val="single"/>
          </w:rPr>
          <w:t>Game</w: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E9434D" w:rsidRPr="00E9434D" w:rsidRDefault="00E9434D" w:rsidP="00E9434D">
      <w:pPr>
        <w:shd w:val="clear" w:color="auto" w:fill="FFFFFF"/>
        <w:spacing w:before="225" w:after="225" w:line="240" w:lineRule="auto"/>
        <w:outlineLvl w:val="0"/>
        <w:rPr>
          <w:ins w:id="8" w:author="Unknown"/>
          <w:rFonts w:ascii="Arial" w:eastAsia="Times New Roman" w:hAnsi="Arial" w:cs="Arial"/>
          <w:color w:val="4A4A4A"/>
          <w:kern w:val="36"/>
          <w:sz w:val="45"/>
          <w:szCs w:val="45"/>
        </w:rPr>
      </w:pPr>
      <w:ins w:id="9" w:author="Unknown">
        <w:r w:rsidRPr="00E9434D">
          <w:rPr>
            <w:rFonts w:ascii="Arial" w:eastAsia="Times New Roman" w:hAnsi="Arial" w:cs="Arial"/>
            <w:color w:val="4A4A4A"/>
            <w:kern w:val="36"/>
            <w:sz w:val="45"/>
            <w:szCs w:val="45"/>
          </w:rPr>
          <w:t>Ajaib, Bayi 6 Bulan Tamatkan Street Fighter V</w:t>
        </w:r>
      </w:ins>
    </w:p>
    <w:p w:rsidR="00E9434D" w:rsidRPr="00E9434D" w:rsidRDefault="00E9434D" w:rsidP="00E9434D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999999"/>
          <w:sz w:val="20"/>
          <w:szCs w:val="20"/>
        </w:rPr>
      </w:pPr>
      <w:ins w:id="11" w:author="Unknown">
        <w:r w:rsidRPr="00E9434D">
          <w:rPr>
            <w:rFonts w:ascii="Arial" w:eastAsia="Times New Roman" w:hAnsi="Arial" w:cs="Arial"/>
            <w:color w:val="999999"/>
            <w:sz w:val="20"/>
            <w:szCs w:val="20"/>
          </w:rPr>
          <w:t>By</w:t>
        </w:r>
        <w:r w:rsidRPr="00E9434D">
          <w:rPr>
            <w:rFonts w:ascii="Arial" w:eastAsia="Times New Roman" w:hAnsi="Arial" w:cs="Arial"/>
            <w:color w:val="999999"/>
            <w:sz w:val="20"/>
          </w:rPr>
          <w:t> </w:t>
        </w:r>
        <w:r w:rsidRPr="00E9434D">
          <w:rPr>
            <w:rFonts w:ascii="Arial" w:eastAsia="Times New Roman" w:hAnsi="Arial" w:cs="Arial"/>
            <w:color w:val="999999"/>
            <w:sz w:val="20"/>
            <w:szCs w:val="20"/>
          </w:rPr>
          <w:fldChar w:fldCharType="begin"/>
        </w:r>
        <w:r w:rsidRPr="00E9434D">
          <w:rPr>
            <w:rFonts w:ascii="Arial" w:eastAsia="Times New Roman" w:hAnsi="Arial" w:cs="Arial"/>
            <w:color w:val="999999"/>
            <w:sz w:val="20"/>
            <w:szCs w:val="20"/>
          </w:rPr>
          <w:instrText xml:space="preserve"> HYPERLINK "http://me.liputan6.com/Yuslianson" </w:instrText>
        </w:r>
        <w:r w:rsidRPr="00E9434D">
          <w:rPr>
            <w:rFonts w:ascii="Arial" w:eastAsia="Times New Roman" w:hAnsi="Arial" w:cs="Arial"/>
            <w:color w:val="999999"/>
            <w:sz w:val="20"/>
            <w:szCs w:val="20"/>
          </w:rPr>
          <w:fldChar w:fldCharType="separate"/>
        </w:r>
        <w:r w:rsidRPr="00E9434D">
          <w:rPr>
            <w:rFonts w:ascii="Arial" w:eastAsia="Times New Roman" w:hAnsi="Arial" w:cs="Arial"/>
            <w:color w:val="FF5722"/>
            <w:sz w:val="20"/>
          </w:rPr>
          <w:t>Yuslianson </w:t>
        </w:r>
        <w:r w:rsidRPr="00E9434D">
          <w:rPr>
            <w:rFonts w:ascii="Arial" w:eastAsia="Times New Roman" w:hAnsi="Arial" w:cs="Arial"/>
            <w:color w:val="999999"/>
            <w:sz w:val="20"/>
            <w:szCs w:val="20"/>
          </w:rPr>
          <w:fldChar w:fldCharType="end"/>
        </w:r>
      </w:ins>
    </w:p>
    <w:p w:rsidR="00E9434D" w:rsidRPr="00E9434D" w:rsidRDefault="00E9434D" w:rsidP="00E9434D">
      <w:pPr>
        <w:shd w:val="clear" w:color="auto" w:fill="FFFFFF"/>
        <w:spacing w:after="150" w:line="240" w:lineRule="auto"/>
        <w:ind w:left="120"/>
        <w:rPr>
          <w:ins w:id="12" w:author="Unknown"/>
          <w:rFonts w:ascii="Arial" w:eastAsia="Times New Roman" w:hAnsi="Arial" w:cs="Arial"/>
          <w:color w:val="999999"/>
          <w:sz w:val="20"/>
          <w:szCs w:val="20"/>
        </w:rPr>
      </w:pPr>
      <w:ins w:id="13" w:author="Unknown">
        <w:r w:rsidRPr="00E9434D">
          <w:rPr>
            <w:rFonts w:ascii="Arial" w:eastAsia="Times New Roman" w:hAnsi="Arial" w:cs="Arial"/>
            <w:color w:val="999999"/>
            <w:sz w:val="20"/>
            <w:szCs w:val="20"/>
          </w:rPr>
          <w:t>on 15 Mar 2016 at 07:13 WIB</w:t>
        </w:r>
      </w:ins>
    </w:p>
    <w:p w:rsidR="00E9434D" w:rsidRPr="00E9434D" w:rsidRDefault="00E9434D" w:rsidP="00E9434D">
      <w:pPr>
        <w:shd w:val="clear" w:color="auto" w:fill="FFFFFF"/>
        <w:spacing w:after="0" w:line="240" w:lineRule="auto"/>
        <w:jc w:val="center"/>
        <w:rPr>
          <w:ins w:id="14" w:author="Unknown"/>
          <w:rFonts w:ascii="Arial" w:eastAsia="Times New Roman" w:hAnsi="Arial" w:cs="Arial"/>
          <w:color w:val="444444"/>
          <w:sz w:val="21"/>
          <w:szCs w:val="21"/>
        </w:rPr>
      </w:pPr>
      <w:ins w:id="15" w:author="Unknown">
        <w:r w:rsidRPr="00E9434D">
          <w:rPr>
            <w:rFonts w:ascii="Arial" w:eastAsia="Times New Roman" w:hAnsi="Arial" w:cs="Arial"/>
            <w:color w:val="000000"/>
            <w:sz w:val="38"/>
          </w:rPr>
          <w:t>618</w:t>
        </w:r>
        <w:r w:rsidRPr="00E9434D">
          <w:rPr>
            <w:rFonts w:ascii="Arial" w:eastAsia="Times New Roman" w:hAnsi="Arial" w:cs="Arial"/>
            <w:color w:val="000000"/>
            <w:sz w:val="21"/>
          </w:rPr>
          <w:t>Shares</w:t>
        </w:r>
      </w:ins>
    </w:p>
    <w:p w:rsidR="00E9434D" w:rsidRPr="00E9434D" w:rsidRDefault="00E9434D" w:rsidP="00E9434D">
      <w:pPr>
        <w:shd w:val="clear" w:color="auto" w:fill="FFFFFF"/>
        <w:spacing w:after="0" w:line="240" w:lineRule="auto"/>
        <w:rPr>
          <w:ins w:id="16" w:author="Unknown"/>
          <w:rFonts w:ascii="Arial" w:eastAsia="Times New Roman" w:hAnsi="Arial" w:cs="Arial"/>
          <w:color w:val="000000"/>
          <w:sz w:val="59"/>
          <w:szCs w:val="59"/>
        </w:rPr>
      </w:pPr>
      <w:ins w:id="17" w:author="Unknown">
        <w:r w:rsidRPr="00E9434D">
          <w:rPr>
            <w:rFonts w:ascii="Arial" w:eastAsia="Times New Roman" w:hAnsi="Arial" w:cs="Arial"/>
            <w:color w:val="000000"/>
            <w:sz w:val="59"/>
            <w:szCs w:val="59"/>
          </w:rPr>
          <w:t>/</w:t>
        </w:r>
      </w:ins>
    </w:p>
    <w:p w:rsidR="00E9434D" w:rsidRPr="00E9434D" w:rsidRDefault="00E9434D" w:rsidP="00E9434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18" w:author="Unknown"/>
          <w:rFonts w:ascii="Arial" w:eastAsia="Times New Roman" w:hAnsi="Arial" w:cs="Arial"/>
          <w:color w:val="444444"/>
          <w:sz w:val="21"/>
          <w:szCs w:val="21"/>
        </w:rPr>
      </w:pPr>
      <w:ins w:id="19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"https://www.facebook.com/sharer/sharer.php?u=http://tekno.liputan6.com/read/2458001/ajaib-bayi-6-bulan-tamatkan-street-fighter-v" </w:instrTex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E9434D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E9434D" w:rsidRPr="00E9434D" w:rsidRDefault="00E9434D" w:rsidP="00E9434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0" w:author="Unknown"/>
          <w:rFonts w:ascii="Arial" w:eastAsia="Times New Roman" w:hAnsi="Arial" w:cs="Arial"/>
          <w:color w:val="444444"/>
          <w:sz w:val="21"/>
          <w:szCs w:val="21"/>
        </w:rPr>
      </w:pPr>
      <w:ins w:id="21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"https://twitter.com/home?status=http://tekno.liputan6.com/read/2458001/ajaib-bayi-6-bulan-tamatkan-street-fighter-v" </w:instrTex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E9434D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E9434D" w:rsidRPr="00E9434D" w:rsidRDefault="00E9434D" w:rsidP="00E9434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2" w:author="Unknown"/>
          <w:rFonts w:ascii="Arial" w:eastAsia="Times New Roman" w:hAnsi="Arial" w:cs="Arial"/>
          <w:color w:val="444444"/>
          <w:sz w:val="21"/>
          <w:szCs w:val="21"/>
        </w:rPr>
      </w:pPr>
      <w:ins w:id="23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"https://plus.google.com/share?url=http://tekno.liputan6.com/read/2458001/ajaib-bayi-6-bulan-tamatkan-street-fighter-v" </w:instrTex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E9434D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E9434D" w:rsidRPr="00E9434D" w:rsidRDefault="00E9434D" w:rsidP="00E9434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4" w:author="Unknown"/>
          <w:rFonts w:ascii="Arial" w:eastAsia="Times New Roman" w:hAnsi="Arial" w:cs="Arial"/>
          <w:color w:val="444444"/>
          <w:sz w:val="21"/>
          <w:szCs w:val="21"/>
        </w:rPr>
      </w:pPr>
      <w:ins w:id="25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"mailto:?to=&amp;subject=%5BLIPUTAN6%5D%20Ajaib%2C%20Bayi%206%20Bulan%20Tamatkan%20Street%20Fighter%20V&amp;body=http%3A%2F%2Ftekno.liputan6.com%2Fread%2F2458001%2Fajaib-bayi-6-bulan-tamatkan-street-fighter-v" </w:instrTex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E9434D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E9434D" w:rsidRPr="00E9434D" w:rsidRDefault="00E9434D" w:rsidP="00E9434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6" w:author="Unknown"/>
          <w:rFonts w:ascii="Arial" w:eastAsia="Times New Roman" w:hAnsi="Arial" w:cs="Arial"/>
          <w:color w:val="444444"/>
          <w:sz w:val="21"/>
          <w:szCs w:val="21"/>
        </w:rPr>
      </w:pPr>
      <w:ins w:id="27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begin"/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instrText xml:space="preserve"> HYPERLINK "http://tekno.liputan6.com/read/2458001/ajaib-bayi-6-bulan-tamatkan-street-fighter-v" </w:instrTex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separate"/>
        </w:r>
        <w:r w:rsidRPr="00E9434D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fldChar w:fldCharType="end"/>
        </w:r>
      </w:ins>
    </w:p>
    <w:p w:rsidR="00E9434D" w:rsidRPr="00E9434D" w:rsidRDefault="00E9434D" w:rsidP="00E9434D">
      <w:pPr>
        <w:shd w:val="clear" w:color="auto" w:fill="FFFFFF"/>
        <w:spacing w:after="0" w:line="360" w:lineRule="atLeast"/>
        <w:rPr>
          <w:ins w:id="28" w:author="Unknown"/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Bayi berumur 6 bulan ini mampu menamatkan Story mode salah satu karakter di Street Fighter V (entertainment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yi berumur 6 bulan ini mampu menamatkan Story mode salah satu karakter di Street Fighter V (entertainment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34D" w:rsidRPr="00E9434D" w:rsidRDefault="00E9434D" w:rsidP="00E9434D">
      <w:pPr>
        <w:shd w:val="clear" w:color="auto" w:fill="FFFFFF"/>
        <w:spacing w:after="0" w:line="360" w:lineRule="atLeast"/>
        <w:rPr>
          <w:ins w:id="29" w:author="Unknown"/>
          <w:rFonts w:ascii="Arial" w:eastAsia="Times New Roman" w:hAnsi="Arial" w:cs="Arial"/>
          <w:color w:val="444444"/>
          <w:sz w:val="21"/>
          <w:szCs w:val="21"/>
        </w:rPr>
      </w:pPr>
      <w:ins w:id="30" w:author="Unknown">
        <w:r w:rsidRPr="00E9434D">
          <w:rPr>
            <w:rFonts w:ascii="Arial" w:eastAsia="Times New Roman" w:hAnsi="Arial" w:cs="Arial"/>
            <w:color w:val="444444"/>
            <w:sz w:val="21"/>
            <w:szCs w:val="21"/>
          </w:rPr>
          <w:lastRenderedPageBreak/>
          <w:t>Bayi berumur 6 bulan ini mampu menamatkan Story mode salah satu karakter di Street Fighter V (entertainment)</w:t>
        </w:r>
      </w:ins>
    </w:p>
    <w:p w:rsidR="00E9434D" w:rsidRPr="00E9434D" w:rsidRDefault="00E9434D" w:rsidP="00E9434D">
      <w:pPr>
        <w:shd w:val="clear" w:color="auto" w:fill="FFFFFF"/>
        <w:spacing w:before="100" w:beforeAutospacing="1" w:after="100" w:afterAutospacing="1" w:line="379" w:lineRule="atLeast"/>
        <w:rPr>
          <w:ins w:id="31" w:author="Unknown"/>
          <w:rFonts w:ascii="Arial" w:eastAsia="Times New Roman" w:hAnsi="Arial" w:cs="Arial"/>
          <w:color w:val="4A4A4A"/>
          <w:sz w:val="24"/>
          <w:szCs w:val="24"/>
        </w:rPr>
      </w:pPr>
      <w:ins w:id="32" w:author="Unknown">
        <w:r w:rsidRPr="00E9434D">
          <w:rPr>
            <w:rFonts w:ascii="Arial" w:eastAsia="Times New Roman" w:hAnsi="Arial" w:cs="Arial"/>
            <w:b/>
            <w:bCs/>
            <w:color w:val="F67638"/>
            <w:sz w:val="24"/>
            <w:szCs w:val="24"/>
          </w:rPr>
          <w:t>Liputan6.com, Jakarta -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 Walau Capcom banyak mendapat pujian lewat seri terbaru Street Fighter V, tidak sedikit pula </w:t>
        </w:r>
        <w:r w:rsidRPr="00E9434D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gamer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 mengeluhkan beberapa fitur dalam gim yang terkesan 'setengah-setengah'.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  <w:t>Salah satu fitur yang banyak dikeluhkan oleh para </w:t>
        </w:r>
        <w:r w:rsidRPr="00E9434D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gamer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 adalah </w:t>
        </w:r>
        <w:r w:rsidRPr="00E9434D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Story Mode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. Beda dari seri Street Fighter sebelumnya, di seri terbarunya ini Capcom hanya menampilkan tiga hingga empat kali -satu ronde- pertarungan tiap karakter dalam gim.</w:t>
        </w:r>
      </w:ins>
    </w:p>
    <w:p w:rsidR="00E9434D" w:rsidRPr="00E9434D" w:rsidRDefault="00E9434D" w:rsidP="00E9434D">
      <w:pPr>
        <w:shd w:val="clear" w:color="auto" w:fill="F4F4F4"/>
        <w:spacing w:after="0" w:line="240" w:lineRule="auto"/>
        <w:rPr>
          <w:ins w:id="33" w:author="Unknown"/>
          <w:rFonts w:ascii="Arial" w:eastAsia="Times New Roman" w:hAnsi="Arial" w:cs="Arial"/>
          <w:b/>
          <w:bCs/>
          <w:caps/>
          <w:color w:val="888888"/>
          <w:sz w:val="18"/>
          <w:szCs w:val="18"/>
        </w:rPr>
      </w:pPr>
      <w:ins w:id="34" w:author="Unknown">
        <w:r w:rsidRPr="00E9434D">
          <w:rPr>
            <w:rFonts w:ascii="Arial" w:eastAsia="Times New Roman" w:hAnsi="Arial" w:cs="Arial"/>
            <w:b/>
            <w:bCs/>
            <w:caps/>
            <w:color w:val="888888"/>
            <w:sz w:val="18"/>
            <w:szCs w:val="18"/>
          </w:rPr>
          <w:t>BACA JUGA</w:t>
        </w:r>
      </w:ins>
    </w:p>
    <w:p w:rsidR="00E9434D" w:rsidRPr="00E9434D" w:rsidRDefault="00E9434D" w:rsidP="00E9434D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ins w:id="35" w:author="Unknown"/>
          <w:rFonts w:ascii="Arial" w:eastAsia="Times New Roman" w:hAnsi="Arial" w:cs="Arial"/>
          <w:color w:val="4A4A4A"/>
          <w:sz w:val="24"/>
          <w:szCs w:val="24"/>
        </w:rPr>
      </w:pPr>
      <w:ins w:id="36" w:author="Unknown"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fldChar w:fldCharType="begin"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instrText xml:space="preserve"> HYPERLINK "http://tekno.liputan6.com/read/2457072/peluncuran-iphone-se-pengaruhi-harga-jual-5s" </w:instrTex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fldChar w:fldCharType="separate"/>
        </w:r>
        <w:r w:rsidRPr="00E9434D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Peluncuran iPhone SE Pengaruhi Harga Jual 5S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fldChar w:fldCharType="end"/>
        </w:r>
      </w:ins>
    </w:p>
    <w:p w:rsidR="00E9434D" w:rsidRPr="00E9434D" w:rsidRDefault="00E9434D" w:rsidP="00E9434D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ins w:id="37" w:author="Unknown"/>
          <w:rFonts w:ascii="Arial" w:eastAsia="Times New Roman" w:hAnsi="Arial" w:cs="Arial"/>
          <w:color w:val="4A4A4A"/>
          <w:sz w:val="24"/>
          <w:szCs w:val="24"/>
        </w:rPr>
      </w:pPr>
      <w:ins w:id="38" w:author="Unknown"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fldChar w:fldCharType="begin"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instrText xml:space="preserve"> HYPERLINK "http://tekno.liputan6.com/read/2457507/kaspersky-lab-umumkan-managing-director-apac-baru" </w:instrTex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fldChar w:fldCharType="separate"/>
        </w:r>
        <w:r w:rsidRPr="00E9434D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Kaspersky Lab Umumkan Managing Director APAC Baru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fldChar w:fldCharType="end"/>
        </w:r>
      </w:ins>
    </w:p>
    <w:p w:rsidR="00E9434D" w:rsidRPr="00E9434D" w:rsidRDefault="00E9434D" w:rsidP="00E9434D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ins w:id="39" w:author="Unknown"/>
          <w:rFonts w:ascii="Arial" w:eastAsia="Times New Roman" w:hAnsi="Arial" w:cs="Arial"/>
          <w:color w:val="4A4A4A"/>
          <w:sz w:val="24"/>
          <w:szCs w:val="24"/>
        </w:rPr>
      </w:pPr>
      <w:ins w:id="40" w:author="Unknown"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fldChar w:fldCharType="begin"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instrText xml:space="preserve"> HYPERLINK "http://tekno.liputan6.com/read/2457458/3-agenda-yang-harus-dibahas-dpr-soal-revisi-uu-ite" </w:instrTex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fldChar w:fldCharType="separate"/>
        </w:r>
        <w:r w:rsidRPr="00E9434D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3 Agenda yang Harus Dibahas DPR Soal Revisi UU ITE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fldChar w:fldCharType="end"/>
        </w:r>
      </w:ins>
    </w:p>
    <w:p w:rsidR="00E9434D" w:rsidRPr="00E9434D" w:rsidRDefault="00E9434D" w:rsidP="00E9434D">
      <w:pPr>
        <w:shd w:val="clear" w:color="auto" w:fill="FFFFFF"/>
        <w:spacing w:before="100" w:beforeAutospacing="1" w:after="100" w:afterAutospacing="1" w:line="379" w:lineRule="atLeast"/>
        <w:rPr>
          <w:ins w:id="41" w:author="Unknown"/>
          <w:rFonts w:ascii="Arial" w:eastAsia="Times New Roman" w:hAnsi="Arial" w:cs="Arial"/>
          <w:color w:val="4A4A4A"/>
          <w:sz w:val="24"/>
          <w:szCs w:val="24"/>
        </w:rPr>
      </w:pPr>
      <w:ins w:id="42" w:author="Unknown"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Walau sepadan untuk menamatkan</w:t>
        </w:r>
        <w:r w:rsidRPr="00E9434D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Story Mode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 tiap karakter untuk bisa meng-</w:t>
        </w:r>
        <w:r w:rsidRPr="00E9434D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unlock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 kostum dan uang dalam gim. Bahkan saking mudahnya mode ini, bayi berumur 6 bulan pun mampu menamatkannya. 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  <w:t>Seperti yang terlihat dari video yang diunggah oleh Papapaint ke situs YouTube, terlihat sang bayi sedang asyik memainkan gim Street Fighter V di atas pangkuan ayahnya sembari menggunakan kontroler arcade. 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  <w:t>Walau gaya bermainnnya dalam video terlihat asal-asalan, pertarungan yang berlangsung cukup menarik. 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  <w:t>Walau sempat teralihkan pada lawan terakhirnya, ia meluncurkan pukulan pamungkas yang menandakan kemenangannya menggunakan karakter Birdie. Demikian seperti yang tim Liputan6.com kutip dari laman </w:t>
        </w:r>
        <w:r w:rsidRPr="00E9434D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Entertainment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, Selasa (15/3/2016).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lastRenderedPageBreak/>
          <w:br/>
          <w:t>Dengan beredarnya video ini, membuktikan kepada Capcom kalau </w:t>
        </w:r>
        <w:r w:rsidRPr="00E9434D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Story Mode 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dalam Street Fighter V memiliki kekurangan yang luar biasa besarnya. 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br/>
          <w:t>Semoga saja dengan hal tersebut, Capcom dapat dengan sigap meluncurkan </w:t>
        </w:r>
        <w:r w:rsidRPr="00E9434D">
          <w:rPr>
            <w:rFonts w:ascii="Arial" w:eastAsia="Times New Roman" w:hAnsi="Arial" w:cs="Arial"/>
            <w:i/>
            <w:iCs/>
            <w:color w:val="4A4A4A"/>
            <w:sz w:val="24"/>
            <w:szCs w:val="24"/>
          </w:rPr>
          <w:t>update</w:t>
        </w:r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 yang akan memperbaiki masalah tersebut.</w:t>
        </w:r>
      </w:ins>
    </w:p>
    <w:p w:rsidR="00E9434D" w:rsidRPr="00E9434D" w:rsidRDefault="00E9434D" w:rsidP="00E9434D">
      <w:pPr>
        <w:shd w:val="clear" w:color="auto" w:fill="FFFFFF"/>
        <w:spacing w:before="100" w:beforeAutospacing="1" w:after="100" w:afterAutospacing="1" w:line="379" w:lineRule="atLeast"/>
        <w:rPr>
          <w:ins w:id="43" w:author="Unknown"/>
          <w:rFonts w:ascii="Arial" w:eastAsia="Times New Roman" w:hAnsi="Arial" w:cs="Arial"/>
          <w:color w:val="4A4A4A"/>
          <w:sz w:val="24"/>
          <w:szCs w:val="24"/>
        </w:rPr>
      </w:pPr>
      <w:ins w:id="44" w:author="Unknown">
        <w:r w:rsidRPr="00E9434D">
          <w:rPr>
            <w:rFonts w:ascii="Arial" w:eastAsia="Times New Roman" w:hAnsi="Arial" w:cs="Arial"/>
            <w:color w:val="4A4A4A"/>
            <w:sz w:val="24"/>
            <w:szCs w:val="24"/>
          </w:rPr>
          <w:t>(Ysl/Isk)</w:t>
        </w:r>
      </w:ins>
    </w:p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40678"/>
    <w:multiLevelType w:val="multilevel"/>
    <w:tmpl w:val="B82E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034C4"/>
    <w:multiLevelType w:val="multilevel"/>
    <w:tmpl w:val="FD5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15107"/>
    <w:multiLevelType w:val="multilevel"/>
    <w:tmpl w:val="936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434D"/>
    <w:rsid w:val="00591DFA"/>
    <w:rsid w:val="00610FBF"/>
    <w:rsid w:val="00E94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E94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943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434D"/>
  </w:style>
  <w:style w:type="character" w:customStyle="1" w:styleId="read-page--header--authorname">
    <w:name w:val="read-page--header--author__name"/>
    <w:basedOn w:val="DefaultParagraphFont"/>
    <w:rsid w:val="00E9434D"/>
  </w:style>
  <w:style w:type="paragraph" w:customStyle="1" w:styleId="read-page--header--authordatetime-wrapper">
    <w:name w:val="read-page--header--author__datetime-wrapper"/>
    <w:basedOn w:val="Normal"/>
    <w:rsid w:val="00E9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E9434D"/>
  </w:style>
  <w:style w:type="character" w:customStyle="1" w:styleId="read-page--social-shareshare-countlabel">
    <w:name w:val="read-page--social-share__share-count__label"/>
    <w:basedOn w:val="DefaultParagraphFont"/>
    <w:rsid w:val="00E9434D"/>
  </w:style>
  <w:style w:type="paragraph" w:styleId="NormalWeb">
    <w:name w:val="Normal (Web)"/>
    <w:basedOn w:val="Normal"/>
    <w:uiPriority w:val="99"/>
    <w:semiHidden/>
    <w:unhideWhenUsed/>
    <w:rsid w:val="00E9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434D"/>
    <w:rPr>
      <w:i/>
      <w:iCs/>
    </w:rPr>
  </w:style>
  <w:style w:type="paragraph" w:customStyle="1" w:styleId="baca-jugaheader">
    <w:name w:val="baca-juga__header"/>
    <w:basedOn w:val="Normal"/>
    <w:rsid w:val="00E9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9241">
                  <w:marLeft w:val="0"/>
                  <w:marRight w:val="5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439922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7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6004">
                                  <w:marLeft w:val="0"/>
                                  <w:marRight w:val="45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kno.liputan6.com/read/2458001/ajaib-bayi-6-bulan-tamatkan-street-fighter-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2016-03-20T00:57:00Z</dcterms:created>
  <dcterms:modified xsi:type="dcterms:W3CDTF">2016-03-20T00:57:00Z</dcterms:modified>
</cp:coreProperties>
</file>